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D9CBF" w14:textId="77777777" w:rsidR="002473A4" w:rsidRDefault="002473A4" w:rsidP="002C7324">
      <w:pPr>
        <w:spacing w:after="240"/>
        <w:jc w:val="both"/>
        <w:rPr>
          <w:rFonts w:ascii="Gill Sans MT Std Light" w:eastAsia="Times New Roman" w:hAnsi="Gill Sans MT Std Light"/>
          <w:b/>
          <w:lang w:eastAsia="de-DE"/>
        </w:rPr>
      </w:pPr>
      <w:r>
        <w:rPr>
          <w:rFonts w:ascii="Gill Sans MT Std Light" w:eastAsia="Times New Roman" w:hAnsi="Gill Sans MT Std Light"/>
          <w:b/>
          <w:lang w:eastAsia="de-DE"/>
        </w:rPr>
        <w:t xml:space="preserve">Nutzungsbedingungen </w:t>
      </w:r>
    </w:p>
    <w:p w14:paraId="69F31DF5" w14:textId="77777777" w:rsidR="00364DE6" w:rsidRDefault="003B1DBC" w:rsidP="002C7324">
      <w:pPr>
        <w:spacing w:after="240"/>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Das Erzbistum Köln, </w:t>
      </w:r>
      <w:r w:rsidRPr="003B1DBC">
        <w:rPr>
          <w:rFonts w:ascii="Gill Sans MT Std Light" w:hAnsi="Gill Sans MT Std Light"/>
        </w:rPr>
        <w:t>Marzellenstr. 32, 50668 Köln</w:t>
      </w:r>
      <w:r w:rsidR="002C7324" w:rsidRPr="00D7064D">
        <w:rPr>
          <w:rFonts w:ascii="Gill Sans MT Std Light" w:eastAsia="Times New Roman" w:hAnsi="Gill Sans MT Std Light"/>
          <w:lang w:eastAsia="de-DE"/>
        </w:rPr>
        <w:t xml:space="preserve"> </w:t>
      </w:r>
      <w:r>
        <w:rPr>
          <w:rFonts w:ascii="Gill Sans MT Std Light" w:eastAsia="Times New Roman" w:hAnsi="Gill Sans MT Std Light"/>
          <w:lang w:eastAsia="de-DE"/>
        </w:rPr>
        <w:t xml:space="preserve">vertreten durch </w:t>
      </w:r>
      <w:r w:rsidRPr="003B1DBC">
        <w:rPr>
          <w:rFonts w:ascii="Gill Sans MT Std Light" w:hAnsi="Gill Sans MT Std Light"/>
        </w:rPr>
        <w:t>den Generalvikar Dr. Dominik Meiering</w:t>
      </w:r>
      <w:r w:rsidRPr="00D7064D">
        <w:rPr>
          <w:rFonts w:ascii="Gill Sans MT Std Light" w:eastAsia="Times New Roman" w:hAnsi="Gill Sans MT Std Light"/>
          <w:lang w:eastAsia="de-DE"/>
        </w:rPr>
        <w:t xml:space="preserve"> </w:t>
      </w:r>
      <w:r w:rsidR="002C7324" w:rsidRPr="00D7064D">
        <w:rPr>
          <w:rFonts w:ascii="Gill Sans MT Std Light" w:eastAsia="Times New Roman" w:hAnsi="Gill Sans MT Std Light"/>
          <w:lang w:eastAsia="de-DE"/>
        </w:rPr>
        <w:t xml:space="preserve">(nachfolgend </w:t>
      </w:r>
      <w:r w:rsidR="002C7324" w:rsidRPr="00D7064D">
        <w:rPr>
          <w:rFonts w:ascii="Gill Sans MT Std Light" w:eastAsia="Times New Roman" w:hAnsi="Gill Sans MT Std Light"/>
          <w:b/>
          <w:lang w:eastAsia="de-DE"/>
        </w:rPr>
        <w:t>„</w:t>
      </w:r>
      <w:r>
        <w:rPr>
          <w:rFonts w:ascii="Gill Sans MT Std Light" w:eastAsia="Times New Roman" w:hAnsi="Gill Sans MT Std Light"/>
          <w:b/>
          <w:lang w:eastAsia="de-DE"/>
        </w:rPr>
        <w:t>Erzbistum Köln“</w:t>
      </w:r>
      <w:r w:rsidRPr="003B1DBC">
        <w:rPr>
          <w:rFonts w:ascii="Gill Sans MT Std Light" w:eastAsia="Times New Roman" w:hAnsi="Gill Sans MT Std Light"/>
          <w:lang w:eastAsia="de-DE"/>
        </w:rPr>
        <w:t>)</w:t>
      </w:r>
      <w:r>
        <w:rPr>
          <w:rFonts w:ascii="Gill Sans MT Std Light" w:eastAsia="Times New Roman" w:hAnsi="Gill Sans MT Std Light"/>
          <w:b/>
          <w:lang w:eastAsia="de-DE"/>
        </w:rPr>
        <w:t xml:space="preserve"> </w:t>
      </w:r>
      <w:r w:rsidR="002C7324" w:rsidRPr="00D7064D">
        <w:rPr>
          <w:rFonts w:ascii="Gill Sans MT Std Light" w:eastAsia="Times New Roman" w:hAnsi="Gill Sans MT Std Light"/>
          <w:lang w:eastAsia="de-DE"/>
        </w:rPr>
        <w:t>betreibt eine</w:t>
      </w:r>
      <w:r w:rsidR="00364DE6">
        <w:rPr>
          <w:rFonts w:ascii="Gill Sans MT Std Light" w:eastAsia="Times New Roman" w:hAnsi="Gill Sans MT Std Light"/>
          <w:lang w:eastAsia="de-DE"/>
        </w:rPr>
        <w:t xml:space="preserve"> Webportal</w:t>
      </w:r>
      <w:r w:rsidR="002C7324" w:rsidRPr="00D7064D">
        <w:rPr>
          <w:rFonts w:ascii="Gill Sans MT Std Light" w:eastAsia="Times New Roman" w:hAnsi="Gill Sans MT Std Light"/>
          <w:lang w:eastAsia="de-DE"/>
        </w:rPr>
        <w:t xml:space="preserve">, </w:t>
      </w:r>
      <w:r w:rsidR="001A04A1">
        <w:rPr>
          <w:rFonts w:ascii="Gill Sans MT Std Light" w:eastAsia="Times New Roman" w:hAnsi="Gill Sans MT Std Light"/>
          <w:lang w:eastAsia="de-DE"/>
        </w:rPr>
        <w:t xml:space="preserve">auf dem </w:t>
      </w:r>
      <w:r w:rsidR="0038060C">
        <w:rPr>
          <w:rFonts w:ascii="Gill Sans MT Std Light" w:eastAsia="Times New Roman" w:hAnsi="Gill Sans MT Std Light"/>
          <w:lang w:eastAsia="de-DE"/>
        </w:rPr>
        <w:t xml:space="preserve">registrierte ehrenamtliche Mitglieder </w:t>
      </w:r>
      <w:r w:rsidR="00736B61">
        <w:rPr>
          <w:rFonts w:ascii="Gill Sans MT Std Light" w:eastAsia="Times New Roman" w:hAnsi="Gill Sans MT Std Light"/>
          <w:lang w:eastAsia="de-DE"/>
        </w:rPr>
        <w:t xml:space="preserve">(nachfolgend </w:t>
      </w:r>
      <w:r w:rsidR="00E004AC" w:rsidRPr="00E004AC">
        <w:rPr>
          <w:rFonts w:ascii="Gill Sans MT Std Light" w:eastAsia="Times New Roman" w:hAnsi="Gill Sans MT Std Light"/>
          <w:b/>
          <w:lang w:eastAsia="de-DE"/>
        </w:rPr>
        <w:t>„Autoren</w:t>
      </w:r>
      <w:r w:rsidR="00736B61" w:rsidRPr="00E004AC">
        <w:rPr>
          <w:rFonts w:ascii="Gill Sans MT Std Light" w:eastAsia="Times New Roman" w:hAnsi="Gill Sans MT Std Light"/>
          <w:b/>
          <w:lang w:eastAsia="de-DE"/>
        </w:rPr>
        <w:t>“</w:t>
      </w:r>
      <w:r w:rsidR="00736B61">
        <w:rPr>
          <w:rFonts w:ascii="Gill Sans MT Std Light" w:eastAsia="Times New Roman" w:hAnsi="Gill Sans MT Std Light"/>
          <w:lang w:eastAsia="de-DE"/>
        </w:rPr>
        <w:t xml:space="preserve">) </w:t>
      </w:r>
      <w:r w:rsidR="00F56BE0">
        <w:rPr>
          <w:rFonts w:ascii="Gill Sans MT Std Light" w:eastAsia="Times New Roman" w:hAnsi="Gill Sans MT Std Light"/>
          <w:lang w:eastAsia="de-DE"/>
        </w:rPr>
        <w:t>mithilfe des Global Position Systems (GPS) interaktive Touren zu verschied</w:t>
      </w:r>
      <w:r w:rsidR="00381A67">
        <w:rPr>
          <w:rFonts w:ascii="Gill Sans MT Std Light" w:eastAsia="Times New Roman" w:hAnsi="Gill Sans MT Std Light"/>
          <w:lang w:eastAsia="de-DE"/>
        </w:rPr>
        <w:t>enen Themenbereichen erstellen</w:t>
      </w:r>
      <w:r w:rsidR="009438F6">
        <w:rPr>
          <w:rFonts w:ascii="Gill Sans MT Std Light" w:eastAsia="Times New Roman" w:hAnsi="Gill Sans MT Std Light"/>
          <w:lang w:eastAsia="de-DE"/>
        </w:rPr>
        <w:t xml:space="preserve"> können</w:t>
      </w:r>
      <w:r w:rsidR="00D37F9B">
        <w:rPr>
          <w:rFonts w:ascii="Gill Sans MT Std Light" w:eastAsia="Times New Roman" w:hAnsi="Gill Sans MT Std Light"/>
          <w:lang w:eastAsia="de-DE"/>
        </w:rPr>
        <w:t xml:space="preserve"> </w:t>
      </w:r>
      <w:r w:rsidR="00736B61">
        <w:rPr>
          <w:rFonts w:ascii="Gill Sans MT Std Light" w:eastAsia="Times New Roman" w:hAnsi="Gill Sans MT Std Light"/>
          <w:lang w:eastAsia="de-DE"/>
        </w:rPr>
        <w:t>(nachfolgend „</w:t>
      </w:r>
      <w:r w:rsidR="00736B61" w:rsidRPr="00381A67">
        <w:rPr>
          <w:rFonts w:ascii="Gill Sans MT Std Light" w:eastAsia="Times New Roman" w:hAnsi="Gill Sans MT Std Light"/>
          <w:b/>
          <w:lang w:eastAsia="de-DE"/>
        </w:rPr>
        <w:t>GeoQuests“</w:t>
      </w:r>
      <w:r w:rsidR="00736B61">
        <w:rPr>
          <w:rFonts w:ascii="Gill Sans MT Std Light" w:eastAsia="Times New Roman" w:hAnsi="Gill Sans MT Std Light"/>
          <w:lang w:eastAsia="de-DE"/>
        </w:rPr>
        <w:t>)</w:t>
      </w:r>
      <w:r w:rsidR="009438F6">
        <w:rPr>
          <w:rFonts w:ascii="Gill Sans MT Std Light" w:eastAsia="Times New Roman" w:hAnsi="Gill Sans MT Std Light"/>
          <w:lang w:eastAsia="de-DE"/>
        </w:rPr>
        <w:t xml:space="preserve">. Hierzu erstellt der  </w:t>
      </w:r>
      <w:r w:rsidR="00E004AC">
        <w:rPr>
          <w:rFonts w:ascii="Gill Sans MT Std Light" w:eastAsia="Times New Roman" w:hAnsi="Gill Sans MT Std Light"/>
          <w:lang w:eastAsia="de-DE"/>
        </w:rPr>
        <w:t>Autor anhand</w:t>
      </w:r>
      <w:r w:rsidR="009438F6">
        <w:rPr>
          <w:rFonts w:ascii="Gill Sans MT Std Light" w:eastAsia="Times New Roman" w:hAnsi="Gill Sans MT Std Light"/>
          <w:lang w:eastAsia="de-DE"/>
        </w:rPr>
        <w:t xml:space="preserve"> von GPS-Koordinaten eine Route die sich unter Zuhilfenahme von Bildern, Texten, Videoclips und Voice-Messages mit verschiedenen Themenbereichen auseinandersetzt</w:t>
      </w:r>
      <w:r w:rsidR="0038060C">
        <w:rPr>
          <w:rFonts w:ascii="Gill Sans MT Std Light" w:eastAsia="Times New Roman" w:hAnsi="Gill Sans MT Std Light"/>
          <w:lang w:eastAsia="de-DE"/>
        </w:rPr>
        <w:t>.</w:t>
      </w:r>
      <w:r w:rsidR="009438F6">
        <w:rPr>
          <w:rFonts w:ascii="Gill Sans MT Std Light" w:eastAsia="Times New Roman" w:hAnsi="Gill Sans MT Std Light"/>
          <w:lang w:eastAsia="de-DE"/>
        </w:rPr>
        <w:t xml:space="preserve"> Die GeoQuests werden sowohl registrierten, als auch nicht registrierten Nutzern über eine </w:t>
      </w:r>
      <w:r w:rsidR="001A04A1">
        <w:rPr>
          <w:rFonts w:ascii="Gill Sans MT Std Light" w:eastAsia="Times New Roman" w:hAnsi="Gill Sans MT Std Light"/>
          <w:lang w:eastAsia="de-DE"/>
        </w:rPr>
        <w:t xml:space="preserve">Smartphone-Applikation (nachfolgend </w:t>
      </w:r>
      <w:r w:rsidR="001A04A1" w:rsidRPr="001A04A1">
        <w:rPr>
          <w:rFonts w:ascii="Gill Sans MT Std Light" w:eastAsia="Times New Roman" w:hAnsi="Gill Sans MT Std Light"/>
          <w:b/>
          <w:lang w:eastAsia="de-DE"/>
        </w:rPr>
        <w:t xml:space="preserve">„App“) </w:t>
      </w:r>
      <w:r w:rsidR="009438F6">
        <w:rPr>
          <w:rFonts w:ascii="Gill Sans MT Std Light" w:eastAsia="Times New Roman" w:hAnsi="Gill Sans MT Std Light"/>
          <w:lang w:eastAsia="de-DE"/>
        </w:rPr>
        <w:t>zur Verfügung gestellt.</w:t>
      </w:r>
    </w:p>
    <w:p w14:paraId="2ED1204A" w14:textId="77777777" w:rsidR="002473A4" w:rsidRDefault="002473A4" w:rsidP="00472B13">
      <w:pPr>
        <w:numPr>
          <w:ilvl w:val="0"/>
          <w:numId w:val="18"/>
        </w:numPr>
        <w:spacing w:after="240"/>
        <w:jc w:val="both"/>
        <w:rPr>
          <w:rFonts w:ascii="Gill Sans MT Std Light" w:eastAsia="Times New Roman" w:hAnsi="Gill Sans MT Std Light"/>
          <w:b/>
          <w:lang w:eastAsia="de-DE"/>
        </w:rPr>
      </w:pPr>
      <w:r>
        <w:rPr>
          <w:rFonts w:ascii="Gill Sans MT Std Light" w:eastAsia="Times New Roman" w:hAnsi="Gill Sans MT Std Light"/>
          <w:b/>
          <w:lang w:eastAsia="de-DE"/>
        </w:rPr>
        <w:t>Geltungsbereich der Nutzungsbedingungen</w:t>
      </w:r>
    </w:p>
    <w:p w14:paraId="27D07A05" w14:textId="77777777" w:rsidR="00E835DA" w:rsidRDefault="003B1DBC" w:rsidP="008B79F6">
      <w:pPr>
        <w:spacing w:after="240"/>
        <w:ind w:left="792"/>
        <w:jc w:val="both"/>
        <w:rPr>
          <w:rFonts w:ascii="Gill Sans MT Std Light" w:eastAsia="Times New Roman" w:hAnsi="Gill Sans MT Std Light"/>
          <w:lang w:eastAsia="de-DE"/>
        </w:rPr>
      </w:pPr>
      <w:r>
        <w:rPr>
          <w:rFonts w:ascii="Gill Sans MT Std Light" w:eastAsia="Times New Roman" w:hAnsi="Gill Sans MT Std Light"/>
          <w:lang w:eastAsia="de-DE"/>
        </w:rPr>
        <w:t>Diese Nutzungsbedingungen gelten für alle Inhalte und Dienste, die durch das</w:t>
      </w:r>
      <w:r w:rsidR="009438F6">
        <w:rPr>
          <w:rFonts w:ascii="Gill Sans MT Std Light" w:eastAsia="Times New Roman" w:hAnsi="Gill Sans MT Std Light"/>
          <w:lang w:eastAsia="de-DE"/>
        </w:rPr>
        <w:t xml:space="preserve"> Erzbistum Köln im Rahmen des Webportals unter </w:t>
      </w:r>
      <w:r w:rsidRPr="003B1DBC">
        <w:rPr>
          <w:rFonts w:ascii="Gill Sans MT Std Light" w:eastAsia="Times New Roman" w:hAnsi="Gill Sans MT Std Light"/>
          <w:lang w:eastAsia="de-DE"/>
        </w:rPr>
        <w:t>www.</w:t>
      </w:r>
      <w:r w:rsidR="00CC3F7F">
        <w:rPr>
          <w:rFonts w:ascii="Gill Sans MT Std Light" w:eastAsia="Times New Roman" w:hAnsi="Gill Sans MT Std Light"/>
          <w:lang w:eastAsia="de-DE"/>
        </w:rPr>
        <w:t>tap-erlebnis</w:t>
      </w:r>
      <w:r w:rsidRPr="003B1DBC">
        <w:rPr>
          <w:rFonts w:ascii="Gill Sans MT Std Light" w:eastAsia="Times New Roman" w:hAnsi="Gill Sans MT Std Light"/>
          <w:lang w:eastAsia="de-DE"/>
        </w:rPr>
        <w:t>.de</w:t>
      </w:r>
      <w:r w:rsidR="009438F6">
        <w:rPr>
          <w:rFonts w:ascii="Gill Sans MT Std Light" w:eastAsia="Times New Roman" w:hAnsi="Gill Sans MT Std Light"/>
          <w:lang w:eastAsia="de-DE"/>
        </w:rPr>
        <w:t xml:space="preserve"> und der App </w:t>
      </w:r>
      <w:r>
        <w:rPr>
          <w:rFonts w:ascii="Gill Sans MT Std Light" w:eastAsia="Times New Roman" w:hAnsi="Gill Sans MT Std Light"/>
          <w:lang w:eastAsia="de-DE"/>
        </w:rPr>
        <w:t xml:space="preserve">angeboten werden. </w:t>
      </w:r>
      <w:r w:rsidR="00E835DA">
        <w:rPr>
          <w:rFonts w:ascii="Gill Sans MT Std Light" w:eastAsia="Times New Roman" w:hAnsi="Gill Sans MT Std Light"/>
          <w:lang w:eastAsia="de-DE"/>
        </w:rPr>
        <w:t xml:space="preserve">Die Nutzungsbedingungen sind jederzeit abrufbar. Es besteht die Möglichkeit, dass die Nutzungsbedingungen ausgedruckt werden.  </w:t>
      </w:r>
    </w:p>
    <w:p w14:paraId="03E5E212" w14:textId="77777777" w:rsidR="003B1DBC" w:rsidRPr="003B1DBC" w:rsidRDefault="00E835DA" w:rsidP="003B1DBC">
      <w:pPr>
        <w:spacing w:after="240"/>
        <w:ind w:left="792"/>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Entgegenstehende oder diesen Nutzungsbedingungen abweichende Bedingungen des Nutzer haben keine Geltung. </w:t>
      </w:r>
      <w:r w:rsidR="003B1DBC">
        <w:rPr>
          <w:rFonts w:ascii="Gill Sans MT Std Light" w:eastAsia="Times New Roman" w:hAnsi="Gill Sans MT Std Light"/>
          <w:lang w:eastAsia="de-DE"/>
        </w:rPr>
        <w:t xml:space="preserve"> </w:t>
      </w:r>
    </w:p>
    <w:p w14:paraId="251E6E42" w14:textId="77777777" w:rsidR="003B1DBC" w:rsidRDefault="002473A4"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Bereitstellungsbedingungen</w:t>
      </w:r>
    </w:p>
    <w:p w14:paraId="1B78A9C7" w14:textId="77777777" w:rsidR="003B1DBC" w:rsidRPr="00240AD0" w:rsidRDefault="003B1DBC" w:rsidP="00472B13">
      <w:pPr>
        <w:numPr>
          <w:ilvl w:val="2"/>
          <w:numId w:val="18"/>
        </w:numPr>
        <w:spacing w:after="240"/>
        <w:ind w:left="864"/>
        <w:jc w:val="both"/>
        <w:rPr>
          <w:rFonts w:ascii="Gill Sans MT Std Light" w:eastAsia="Times New Roman" w:hAnsi="Gill Sans MT Std Light"/>
          <w:lang w:eastAsia="de-DE"/>
        </w:rPr>
      </w:pPr>
      <w:r w:rsidRPr="00240AD0">
        <w:rPr>
          <w:rFonts w:ascii="Gill Sans MT Std Light" w:eastAsia="Times New Roman" w:hAnsi="Gill Sans MT Std Light"/>
          <w:lang w:eastAsia="de-DE"/>
        </w:rPr>
        <w:t xml:space="preserve">Durch die </w:t>
      </w:r>
      <w:r w:rsidR="001150A6" w:rsidRPr="00240AD0">
        <w:rPr>
          <w:rFonts w:ascii="Gill Sans MT Std Light" w:eastAsia="Times New Roman" w:hAnsi="Gill Sans MT Std Light"/>
          <w:lang w:eastAsia="de-DE"/>
        </w:rPr>
        <w:t xml:space="preserve">unentgeltliche Bereitstellung sowie durch einen entsprechenden Abruf </w:t>
      </w:r>
      <w:r w:rsidR="00964609" w:rsidRPr="00240AD0">
        <w:rPr>
          <w:rFonts w:ascii="Gill Sans MT Std Light" w:eastAsia="Times New Roman" w:hAnsi="Gill Sans MT Std Light"/>
          <w:lang w:eastAsia="de-DE"/>
        </w:rPr>
        <w:t xml:space="preserve">der </w:t>
      </w:r>
      <w:r w:rsidR="00964609">
        <w:rPr>
          <w:rFonts w:ascii="Gill Sans MT Std Light" w:eastAsia="Times New Roman" w:hAnsi="Gill Sans MT Std Light"/>
          <w:lang w:eastAsia="de-DE"/>
        </w:rPr>
        <w:t>GeoQuests</w:t>
      </w:r>
      <w:r w:rsidR="00964609" w:rsidRPr="00240AD0">
        <w:rPr>
          <w:rFonts w:ascii="Gill Sans MT Std Light" w:eastAsia="Times New Roman" w:hAnsi="Gill Sans MT Std Light"/>
          <w:lang w:eastAsia="de-DE"/>
        </w:rPr>
        <w:t xml:space="preserve"> </w:t>
      </w:r>
      <w:r w:rsidR="00585A5E">
        <w:rPr>
          <w:rFonts w:ascii="Gill Sans MT Std Light" w:eastAsia="Times New Roman" w:hAnsi="Gill Sans MT Std Light"/>
          <w:lang w:eastAsia="de-DE"/>
        </w:rPr>
        <w:t xml:space="preserve">seitens der </w:t>
      </w:r>
      <w:r w:rsidR="00F604E6">
        <w:rPr>
          <w:rFonts w:ascii="Gill Sans MT Std Light" w:eastAsia="Times New Roman" w:hAnsi="Gill Sans MT Std Light"/>
          <w:lang w:eastAsia="de-DE"/>
        </w:rPr>
        <w:t xml:space="preserve">nicht registrierten </w:t>
      </w:r>
      <w:r w:rsidR="00585A5E">
        <w:rPr>
          <w:rFonts w:ascii="Gill Sans MT Std Light" w:eastAsia="Times New Roman" w:hAnsi="Gill Sans MT Std Light"/>
          <w:lang w:eastAsia="de-DE"/>
        </w:rPr>
        <w:t xml:space="preserve">Nutzer </w:t>
      </w:r>
      <w:r w:rsidR="001150A6" w:rsidRPr="00240AD0">
        <w:rPr>
          <w:rFonts w:ascii="Gill Sans MT Std Light" w:eastAsia="Times New Roman" w:hAnsi="Gill Sans MT Std Light"/>
          <w:lang w:eastAsia="de-DE"/>
        </w:rPr>
        <w:t xml:space="preserve">wird </w:t>
      </w:r>
      <w:r w:rsidR="001150A6" w:rsidRPr="00964609">
        <w:rPr>
          <w:rFonts w:ascii="Gill Sans MT Std Light" w:eastAsia="Times New Roman" w:hAnsi="Gill Sans MT Std Light"/>
          <w:lang w:eastAsia="de-DE"/>
        </w:rPr>
        <w:t>kein</w:t>
      </w:r>
      <w:r w:rsidR="001150A6" w:rsidRPr="00240AD0">
        <w:rPr>
          <w:rFonts w:ascii="Gill Sans MT Std Light" w:eastAsia="Times New Roman" w:hAnsi="Gill Sans MT Std Light"/>
          <w:lang w:eastAsia="de-DE"/>
        </w:rPr>
        <w:t xml:space="preserve"> Vertragsverhältnis zwischen dem Erzbistum Köln und dem jeweiligen Nutzer begründet.</w:t>
      </w:r>
      <w:r w:rsidR="00FF23A0">
        <w:rPr>
          <w:rFonts w:ascii="Gill Sans MT Std Light" w:eastAsia="Times New Roman" w:hAnsi="Gill Sans MT Std Light"/>
          <w:lang w:eastAsia="de-DE"/>
        </w:rPr>
        <w:t xml:space="preserve"> </w:t>
      </w:r>
    </w:p>
    <w:p w14:paraId="7F15FBEC" w14:textId="77777777" w:rsidR="001150A6" w:rsidRPr="00240AD0" w:rsidRDefault="001150A6" w:rsidP="00472B13">
      <w:pPr>
        <w:numPr>
          <w:ilvl w:val="2"/>
          <w:numId w:val="18"/>
        </w:numPr>
        <w:spacing w:after="240"/>
        <w:ind w:left="864"/>
        <w:jc w:val="both"/>
        <w:rPr>
          <w:rFonts w:ascii="Gill Sans MT Std Light" w:eastAsia="Times New Roman" w:hAnsi="Gill Sans MT Std Light"/>
          <w:lang w:eastAsia="de-DE"/>
        </w:rPr>
      </w:pPr>
      <w:r w:rsidRPr="00240AD0">
        <w:rPr>
          <w:rFonts w:ascii="Gill Sans MT Std Light" w:eastAsia="Times New Roman" w:hAnsi="Gill Sans MT Std Light"/>
          <w:lang w:eastAsia="de-DE"/>
        </w:rPr>
        <w:t>Das Erzbistum Köln ist bemüht, ei</w:t>
      </w:r>
      <w:r w:rsidR="00585A5E">
        <w:rPr>
          <w:rFonts w:ascii="Gill Sans MT Std Light" w:eastAsia="Times New Roman" w:hAnsi="Gill Sans MT Std Light"/>
          <w:lang w:eastAsia="de-DE"/>
        </w:rPr>
        <w:t xml:space="preserve">nen ordnungsgemäßen Betrieb des Webportals </w:t>
      </w:r>
      <w:r w:rsidRPr="00240AD0">
        <w:rPr>
          <w:rFonts w:ascii="Gill Sans MT Std Light" w:eastAsia="Times New Roman" w:hAnsi="Gill Sans MT Std Light"/>
          <w:lang w:eastAsia="de-DE"/>
        </w:rPr>
        <w:t>sicherzustellen, steht jedoch nicht für die ununterbrochene Nutz</w:t>
      </w:r>
      <w:r w:rsidR="00585A5E">
        <w:rPr>
          <w:rFonts w:ascii="Gill Sans MT Std Light" w:eastAsia="Times New Roman" w:hAnsi="Gill Sans MT Std Light"/>
          <w:lang w:eastAsia="de-DE"/>
        </w:rPr>
        <w:t xml:space="preserve">barkeit bzw. Erreichbarkeit des Webportals </w:t>
      </w:r>
      <w:r w:rsidRPr="00240AD0">
        <w:rPr>
          <w:rFonts w:ascii="Gill Sans MT Std Light" w:eastAsia="Times New Roman" w:hAnsi="Gill Sans MT Std Light"/>
          <w:lang w:eastAsia="de-DE"/>
        </w:rPr>
        <w:t>ein. Dies gilt insbesondere für technisch bedingte Verzögerungen</w:t>
      </w:r>
      <w:r w:rsidR="008B79F6">
        <w:rPr>
          <w:rFonts w:ascii="Gill Sans MT Std Light" w:eastAsia="Times New Roman" w:hAnsi="Gill Sans MT Std Light"/>
          <w:lang w:eastAsia="de-DE"/>
        </w:rPr>
        <w:t xml:space="preserve"> im Rahmen von Wartungsarbeiten oder Weiterentwicklungen</w:t>
      </w:r>
      <w:r w:rsidRPr="00240AD0">
        <w:rPr>
          <w:rFonts w:ascii="Gill Sans MT Std Light" w:eastAsia="Times New Roman" w:hAnsi="Gill Sans MT Std Light"/>
          <w:lang w:eastAsia="de-DE"/>
        </w:rPr>
        <w:t xml:space="preserve">, Unterbrechungen oder Ausfälle der Angebote, des Internets oder des Zugangs zum Internet. </w:t>
      </w:r>
    </w:p>
    <w:p w14:paraId="096E9BA0" w14:textId="77777777" w:rsidR="001150A6" w:rsidRDefault="001150A6" w:rsidP="00472B13">
      <w:pPr>
        <w:numPr>
          <w:ilvl w:val="2"/>
          <w:numId w:val="18"/>
        </w:numPr>
        <w:spacing w:after="240"/>
        <w:ind w:left="864"/>
        <w:jc w:val="both"/>
        <w:rPr>
          <w:rFonts w:ascii="Gill Sans MT Std Light" w:eastAsia="Times New Roman" w:hAnsi="Gill Sans MT Std Light"/>
          <w:lang w:eastAsia="de-DE"/>
        </w:rPr>
      </w:pPr>
      <w:r w:rsidRPr="00240AD0">
        <w:rPr>
          <w:rFonts w:ascii="Gill Sans MT Std Light" w:eastAsia="Times New Roman" w:hAnsi="Gill Sans MT Std Light"/>
          <w:lang w:eastAsia="de-DE"/>
        </w:rPr>
        <w:t xml:space="preserve">Das Erzbistum Köln behält sich vor, Teile der Angebote, einzelne Angebote oder alle Angebote als Ganzes ohne gesonderte Vorankündigung zu verändern oder die Veröffentlichung zeitweise oder endgültig einzustellen. </w:t>
      </w:r>
      <w:r w:rsidR="0038060C">
        <w:rPr>
          <w:rFonts w:ascii="Gill Sans MT Std Light" w:eastAsia="Times New Roman" w:hAnsi="Gill Sans MT Std Light"/>
          <w:lang w:eastAsia="de-DE"/>
        </w:rPr>
        <w:t>Entschädigungsansprüche des Nutzer</w:t>
      </w:r>
      <w:r w:rsidR="008B79F6">
        <w:rPr>
          <w:rFonts w:ascii="Gill Sans MT Std Light" w:eastAsia="Times New Roman" w:hAnsi="Gill Sans MT Std Light"/>
          <w:lang w:eastAsia="de-DE"/>
        </w:rPr>
        <w:t>s</w:t>
      </w:r>
      <w:r w:rsidR="0038060C">
        <w:rPr>
          <w:rFonts w:ascii="Gill Sans MT Std Light" w:eastAsia="Times New Roman" w:hAnsi="Gill Sans MT Std Light"/>
          <w:lang w:eastAsia="de-DE"/>
        </w:rPr>
        <w:t xml:space="preserve"> entstehen hieraus nicht. </w:t>
      </w:r>
    </w:p>
    <w:p w14:paraId="73550B95" w14:textId="77777777" w:rsidR="00C876B7" w:rsidRPr="002473A4" w:rsidRDefault="00C876B7" w:rsidP="00472B13">
      <w:pPr>
        <w:numPr>
          <w:ilvl w:val="1"/>
          <w:numId w:val="18"/>
        </w:numPr>
        <w:spacing w:after="240"/>
        <w:ind w:left="432"/>
        <w:jc w:val="both"/>
        <w:rPr>
          <w:rFonts w:ascii="Gill Sans MT Std Light" w:eastAsia="Times New Roman" w:hAnsi="Gill Sans MT Std Light"/>
          <w:b/>
          <w:lang w:eastAsia="de-DE"/>
        </w:rPr>
      </w:pPr>
      <w:r w:rsidRPr="002473A4">
        <w:rPr>
          <w:rFonts w:ascii="Gill Sans MT Std Light" w:eastAsia="Times New Roman" w:hAnsi="Gill Sans MT Std Light"/>
          <w:b/>
          <w:lang w:eastAsia="de-DE"/>
        </w:rPr>
        <w:t xml:space="preserve">Registrierung </w:t>
      </w:r>
    </w:p>
    <w:p w14:paraId="20AA57C1" w14:textId="77777777" w:rsidR="00C876B7" w:rsidRDefault="00C876B7" w:rsidP="00472B1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Die Nutzung des Webportals</w:t>
      </w:r>
      <w:r w:rsidRPr="002473A4">
        <w:rPr>
          <w:rFonts w:ascii="Gill Sans MT Std Light" w:eastAsia="Times New Roman" w:hAnsi="Gill Sans MT Std Light"/>
          <w:lang w:eastAsia="de-DE"/>
        </w:rPr>
        <w:t xml:space="preserve"> ist erst nach erfolgreicher Registrierung des </w:t>
      </w:r>
      <w:r w:rsidR="00E004AC">
        <w:rPr>
          <w:rFonts w:ascii="Gill Sans MT Std Light" w:eastAsia="Times New Roman" w:hAnsi="Gill Sans MT Std Light"/>
          <w:lang w:eastAsia="de-DE"/>
        </w:rPr>
        <w:t>Autor</w:t>
      </w:r>
      <w:r>
        <w:rPr>
          <w:rFonts w:ascii="Gill Sans MT Std Light" w:eastAsia="Times New Roman" w:hAnsi="Gill Sans MT Std Light"/>
          <w:lang w:eastAsia="de-DE"/>
        </w:rPr>
        <w:t xml:space="preserve">s </w:t>
      </w:r>
      <w:r w:rsidRPr="002473A4">
        <w:rPr>
          <w:rFonts w:ascii="Gill Sans MT Std Light" w:eastAsia="Times New Roman" w:hAnsi="Gill Sans MT Std Light"/>
          <w:lang w:eastAsia="de-DE"/>
        </w:rPr>
        <w:t xml:space="preserve">möglich. Registrieren dürfen sich nur </w:t>
      </w:r>
      <w:r>
        <w:rPr>
          <w:rFonts w:ascii="Gill Sans MT Std Light" w:eastAsia="Times New Roman" w:hAnsi="Gill Sans MT Std Light"/>
          <w:lang w:eastAsia="de-DE"/>
        </w:rPr>
        <w:t xml:space="preserve">geschäftsfähige Personen oder Personen, die mit Zustimmung ihrer gesetzlichen Vertretungsberechtigten handeln. </w:t>
      </w:r>
      <w:r w:rsidRPr="002473A4">
        <w:rPr>
          <w:rFonts w:ascii="Gill Sans MT Std Light" w:eastAsia="Times New Roman" w:hAnsi="Gill Sans MT Std Light"/>
          <w:lang w:eastAsia="de-DE"/>
        </w:rPr>
        <w:t xml:space="preserve"> </w:t>
      </w:r>
    </w:p>
    <w:p w14:paraId="41F54E12" w14:textId="77777777" w:rsidR="00C876B7" w:rsidRPr="00823E11" w:rsidRDefault="00C876B7" w:rsidP="00472B13">
      <w:pPr>
        <w:numPr>
          <w:ilvl w:val="2"/>
          <w:numId w:val="18"/>
        </w:numPr>
        <w:spacing w:after="240"/>
        <w:ind w:left="864"/>
        <w:jc w:val="both"/>
        <w:rPr>
          <w:rFonts w:ascii="Gill Sans MT Std Light" w:eastAsia="Times New Roman" w:hAnsi="Gill Sans MT Std Light"/>
          <w:lang w:eastAsia="de-DE"/>
        </w:rPr>
      </w:pPr>
      <w:r w:rsidRPr="00823E11">
        <w:rPr>
          <w:rFonts w:ascii="Gill Sans MT Std Light" w:eastAsia="Times New Roman" w:hAnsi="Gill Sans MT Std Light"/>
          <w:lang w:eastAsia="de-DE"/>
        </w:rPr>
        <w:t xml:space="preserve">Die Registrierung erfolgt über das Webportal. Der </w:t>
      </w:r>
      <w:r w:rsidR="00E004AC">
        <w:rPr>
          <w:rFonts w:ascii="Gill Sans MT Std Light" w:eastAsia="Times New Roman" w:hAnsi="Gill Sans MT Std Light"/>
          <w:lang w:eastAsia="de-DE"/>
        </w:rPr>
        <w:t xml:space="preserve">Autor </w:t>
      </w:r>
      <w:r w:rsidRPr="00823E11">
        <w:rPr>
          <w:rFonts w:ascii="Gill Sans MT Std Light" w:eastAsia="Times New Roman" w:hAnsi="Gill Sans MT Std Light"/>
          <w:lang w:eastAsia="de-DE"/>
        </w:rPr>
        <w:t xml:space="preserve">kann sich </w:t>
      </w:r>
      <w:r w:rsidR="00B52163">
        <w:rPr>
          <w:rFonts w:ascii="Gill Sans MT Std Light" w:eastAsia="Times New Roman" w:hAnsi="Gill Sans MT Std Light"/>
          <w:lang w:eastAsia="de-DE"/>
        </w:rPr>
        <w:t>durch die Eingabe eines Nicknamen und einer</w:t>
      </w:r>
      <w:r w:rsidRPr="00823E11">
        <w:rPr>
          <w:rFonts w:ascii="Gill Sans MT Std Light" w:eastAsia="Times New Roman" w:hAnsi="Gill Sans MT Std Light"/>
          <w:lang w:eastAsia="de-DE"/>
        </w:rPr>
        <w:t xml:space="preserve"> E-Mail-Adresse registrieren.</w:t>
      </w:r>
      <w:r w:rsidR="00B52163">
        <w:rPr>
          <w:rFonts w:ascii="Gill Sans MT Std Light" w:eastAsia="Times New Roman" w:hAnsi="Gill Sans MT Std Light"/>
          <w:lang w:eastAsia="de-DE"/>
        </w:rPr>
        <w:t xml:space="preserve"> </w:t>
      </w:r>
      <w:r w:rsidRPr="00823E11">
        <w:rPr>
          <w:rFonts w:ascii="Gill Sans MT Std Light" w:eastAsia="Times New Roman" w:hAnsi="Gill Sans MT Std Light"/>
          <w:lang w:eastAsia="de-DE"/>
        </w:rPr>
        <w:t>Nach der Registrierung erhält der Kunde eine Bestätigung über die Erstellung des Accounts per E-Mail.</w:t>
      </w:r>
    </w:p>
    <w:p w14:paraId="7AC0E2E6" w14:textId="77777777" w:rsidR="00C876B7" w:rsidRPr="00476FE5" w:rsidRDefault="00C876B7" w:rsidP="00472B13">
      <w:pPr>
        <w:numPr>
          <w:ilvl w:val="2"/>
          <w:numId w:val="18"/>
        </w:numPr>
        <w:spacing w:after="240"/>
        <w:ind w:left="864"/>
        <w:jc w:val="both"/>
        <w:rPr>
          <w:rFonts w:ascii="Gill Sans MT Std Light" w:eastAsia="Times New Roman" w:hAnsi="Gill Sans MT Std Light"/>
          <w:lang w:eastAsia="de-DE"/>
        </w:rPr>
      </w:pPr>
      <w:r w:rsidRPr="002473A4">
        <w:rPr>
          <w:rFonts w:ascii="Gill Sans MT Std Light" w:eastAsia="Times New Roman" w:hAnsi="Gill Sans MT Std Light"/>
          <w:lang w:eastAsia="de-DE"/>
        </w:rPr>
        <w:t xml:space="preserve">Der </w:t>
      </w:r>
      <w:r w:rsidR="00E004AC">
        <w:rPr>
          <w:rFonts w:ascii="Gill Sans MT Std Light" w:eastAsia="Times New Roman" w:hAnsi="Gill Sans MT Std Light"/>
          <w:lang w:eastAsia="de-DE"/>
        </w:rPr>
        <w:t xml:space="preserve">Autor </w:t>
      </w:r>
      <w:r w:rsidRPr="002473A4">
        <w:rPr>
          <w:rFonts w:ascii="Gill Sans MT Std Light" w:eastAsia="Times New Roman" w:hAnsi="Gill Sans MT Std Light"/>
          <w:lang w:eastAsia="de-DE"/>
        </w:rPr>
        <w:t>ist verpflichtet, im Rahmen des Registrierungsprozesses wahrheitsgemäße Angaben zu machen und seine Angaben soweit erforderlich zu aktualisieren</w:t>
      </w:r>
      <w:r>
        <w:rPr>
          <w:rFonts w:ascii="Gill Sans MT Std Light" w:eastAsia="Times New Roman" w:hAnsi="Gill Sans MT Std Light"/>
          <w:lang w:eastAsia="de-DE"/>
        </w:rPr>
        <w:t xml:space="preserve">. Insbesondere </w:t>
      </w:r>
      <w:r>
        <w:rPr>
          <w:rFonts w:ascii="Gill Sans MT Std Light" w:eastAsia="Times New Roman" w:hAnsi="Gill Sans MT Std Light"/>
          <w:lang w:eastAsia="de-DE"/>
        </w:rPr>
        <w:lastRenderedPageBreak/>
        <w:t xml:space="preserve">dürfen durch die Registrierung keine Rechte Dritter verletzt </w:t>
      </w:r>
      <w:r w:rsidRPr="00476FE5">
        <w:rPr>
          <w:rFonts w:ascii="Gill Sans MT Std Light" w:eastAsia="Times New Roman" w:hAnsi="Gill Sans MT Std Light"/>
          <w:lang w:eastAsia="de-DE"/>
        </w:rPr>
        <w:t>werden (z.B. Verwendung von personenbezogenen Daten Dritter).</w:t>
      </w:r>
    </w:p>
    <w:p w14:paraId="54CD9401" w14:textId="77777777" w:rsidR="00C876B7" w:rsidRPr="00476FE5" w:rsidRDefault="00C876B7" w:rsidP="00472B13">
      <w:pPr>
        <w:numPr>
          <w:ilvl w:val="2"/>
          <w:numId w:val="18"/>
        </w:numPr>
        <w:spacing w:after="240"/>
        <w:ind w:left="864"/>
        <w:jc w:val="both"/>
        <w:rPr>
          <w:rFonts w:ascii="Gill Sans MT Std Light" w:eastAsia="Times New Roman" w:hAnsi="Gill Sans MT Std Light"/>
          <w:lang w:eastAsia="de-DE"/>
        </w:rPr>
      </w:pPr>
      <w:r w:rsidRPr="00476FE5">
        <w:rPr>
          <w:rFonts w:ascii="Gill Sans MT Std Light" w:eastAsia="Times New Roman" w:hAnsi="Gill Sans MT Std Light"/>
          <w:lang w:eastAsia="de-DE"/>
        </w:rPr>
        <w:t xml:space="preserve">Der </w:t>
      </w:r>
      <w:r w:rsidR="00E004AC">
        <w:rPr>
          <w:rFonts w:ascii="Gill Sans MT Std Light" w:eastAsia="Times New Roman" w:hAnsi="Gill Sans MT Std Light"/>
          <w:lang w:eastAsia="de-DE"/>
        </w:rPr>
        <w:t xml:space="preserve">Autor </w:t>
      </w:r>
      <w:r w:rsidRPr="00476FE5">
        <w:rPr>
          <w:rFonts w:ascii="Gill Sans MT Std Light" w:eastAsia="Times New Roman" w:hAnsi="Gill Sans MT Std Light"/>
          <w:lang w:eastAsia="de-DE"/>
        </w:rPr>
        <w:t xml:space="preserve">hat </w:t>
      </w:r>
      <w:r w:rsidRPr="00476FE5">
        <w:rPr>
          <w:rFonts w:ascii="Gill Sans MT Std Light" w:eastAsia="Times New Roman" w:hAnsi="Gill Sans MT Std Light"/>
          <w:iCs/>
          <w:lang w:eastAsia="de-DE"/>
        </w:rPr>
        <w:t xml:space="preserve">ein dem Stand der Technik nach sicheres Passwort zu wählen. Das Passwort zeichnet sich dadurch aus, dass es mindestens aus 12 Zeichen (darunter Groß- und Kleinbuchstaben, Ziffern und Sonderzeichen) besteht. Der </w:t>
      </w:r>
      <w:r w:rsidR="00E004AC">
        <w:rPr>
          <w:rFonts w:ascii="Gill Sans MT Std Light" w:eastAsia="Times New Roman" w:hAnsi="Gill Sans MT Std Light"/>
          <w:iCs/>
          <w:lang w:eastAsia="de-DE"/>
        </w:rPr>
        <w:t xml:space="preserve">Autor </w:t>
      </w:r>
      <w:r w:rsidRPr="00476FE5">
        <w:rPr>
          <w:rFonts w:ascii="Gill Sans MT Std Light" w:eastAsia="Times New Roman" w:hAnsi="Gill Sans MT Std Light"/>
          <w:iCs/>
          <w:lang w:eastAsia="de-DE"/>
        </w:rPr>
        <w:t xml:space="preserve">ist verpflichtet dieses Passwort geheim zu halten. </w:t>
      </w:r>
    </w:p>
    <w:p w14:paraId="6DB3CD57" w14:textId="77777777" w:rsidR="00C876B7" w:rsidRPr="00C876B7" w:rsidRDefault="00C876B7" w:rsidP="00472B1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Ein Anspruch auf Registrierung besteht nicht. </w:t>
      </w:r>
    </w:p>
    <w:p w14:paraId="25D980C9" w14:textId="77777777" w:rsidR="002473A4" w:rsidRDefault="002473A4"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 xml:space="preserve">Rechte an den Inhalten </w:t>
      </w:r>
    </w:p>
    <w:p w14:paraId="242E745D" w14:textId="77777777" w:rsidR="001150A6" w:rsidRPr="00240AD0" w:rsidRDefault="008B79F6" w:rsidP="00472B1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Das Webportal </w:t>
      </w:r>
      <w:r w:rsidR="00816CA2" w:rsidRPr="00240AD0">
        <w:rPr>
          <w:rFonts w:ascii="Gill Sans MT Std Light" w:eastAsia="Times New Roman" w:hAnsi="Gill Sans MT Std Light"/>
          <w:lang w:eastAsia="de-DE"/>
        </w:rPr>
        <w:t xml:space="preserve">enthält Inhalte, die sowohl </w:t>
      </w:r>
      <w:r>
        <w:rPr>
          <w:rFonts w:ascii="Gill Sans MT Std Light" w:eastAsia="Times New Roman" w:hAnsi="Gill Sans MT Std Light"/>
          <w:lang w:eastAsia="de-DE"/>
        </w:rPr>
        <w:t xml:space="preserve">von dem </w:t>
      </w:r>
      <w:r w:rsidR="00816CA2" w:rsidRPr="00240AD0">
        <w:rPr>
          <w:rFonts w:ascii="Gill Sans MT Std Light" w:eastAsia="Times New Roman" w:hAnsi="Gill Sans MT Std Light"/>
          <w:lang w:eastAsia="de-DE"/>
        </w:rPr>
        <w:t>Erzbistum Köln, als auch von</w:t>
      </w:r>
      <w:r>
        <w:rPr>
          <w:rFonts w:ascii="Gill Sans MT Std Light" w:eastAsia="Times New Roman" w:hAnsi="Gill Sans MT Std Light"/>
          <w:lang w:eastAsia="de-DE"/>
        </w:rPr>
        <w:t xml:space="preserve"> den</w:t>
      </w:r>
      <w:r w:rsidR="00816CA2" w:rsidRPr="00240AD0">
        <w:rPr>
          <w:rFonts w:ascii="Gill Sans MT Std Light" w:eastAsia="Times New Roman" w:hAnsi="Gill Sans MT Std Light"/>
          <w:lang w:eastAsia="de-DE"/>
        </w:rPr>
        <w:t xml:space="preserve"> Nutzern erstellt wurden. Das gesamte Mat</w:t>
      </w:r>
      <w:r w:rsidR="00EE00E2">
        <w:rPr>
          <w:rFonts w:ascii="Gill Sans MT Std Light" w:eastAsia="Times New Roman" w:hAnsi="Gill Sans MT Std Light"/>
          <w:lang w:eastAsia="de-DE"/>
        </w:rPr>
        <w:t xml:space="preserve">erial, das auf dem Webportal </w:t>
      </w:r>
      <w:r w:rsidR="00816CA2" w:rsidRPr="00240AD0">
        <w:rPr>
          <w:rFonts w:ascii="Gill Sans MT Std Light" w:eastAsia="Times New Roman" w:hAnsi="Gill Sans MT Std Light"/>
          <w:lang w:eastAsia="de-DE"/>
        </w:rPr>
        <w:t>veröffentlicht ist, insbesondere Texte, Fotografien, Grafiken und Videoclips, unterliegt dem jeweils geltenden gesetzlichen S</w:t>
      </w:r>
      <w:r w:rsidR="00883886">
        <w:rPr>
          <w:rFonts w:ascii="Gill Sans MT Std Light" w:eastAsia="Times New Roman" w:hAnsi="Gill Sans MT Std Light"/>
          <w:lang w:eastAsia="de-DE"/>
        </w:rPr>
        <w:t>chutz, insbesondere dem</w:t>
      </w:r>
      <w:r w:rsidR="00816CA2" w:rsidRPr="00240AD0">
        <w:rPr>
          <w:rFonts w:ascii="Gill Sans MT Std Light" w:eastAsia="Times New Roman" w:hAnsi="Gill Sans MT Std Light"/>
          <w:lang w:eastAsia="de-DE"/>
        </w:rPr>
        <w:t xml:space="preserve"> Marken-, Urheber-, Leistu</w:t>
      </w:r>
      <w:r w:rsidR="00883886">
        <w:rPr>
          <w:rFonts w:ascii="Gill Sans MT Std Light" w:eastAsia="Times New Roman" w:hAnsi="Gill Sans MT Std Light"/>
          <w:lang w:eastAsia="de-DE"/>
        </w:rPr>
        <w:t>ngsschutz- und Wettbewerbsrecht</w:t>
      </w:r>
      <w:r w:rsidR="00816CA2" w:rsidRPr="00240AD0">
        <w:rPr>
          <w:rFonts w:ascii="Gill Sans MT Std Light" w:eastAsia="Times New Roman" w:hAnsi="Gill Sans MT Std Light"/>
          <w:lang w:eastAsia="de-DE"/>
        </w:rPr>
        <w:t xml:space="preserve">. Die Vervielfältigung, öffentliche Wiedergabe oder die sonstige Nutzung oder Verwertung derart geschützter Inhalte ist ohne Zustimmung des jeweiligen Rechteinhabers in der Regel unzulässig. </w:t>
      </w:r>
    </w:p>
    <w:p w14:paraId="2532E95B" w14:textId="77777777" w:rsidR="00C876B7" w:rsidRPr="004D617E" w:rsidRDefault="00C876B7" w:rsidP="00472B13">
      <w:pPr>
        <w:numPr>
          <w:ilvl w:val="2"/>
          <w:numId w:val="18"/>
        </w:numPr>
        <w:spacing w:after="240"/>
        <w:ind w:left="864"/>
        <w:jc w:val="both"/>
        <w:rPr>
          <w:rFonts w:ascii="Gill Sans MT Std Light" w:eastAsia="Times New Roman" w:hAnsi="Gill Sans MT Std Light"/>
          <w:b/>
          <w:lang w:eastAsia="de-DE"/>
        </w:rPr>
      </w:pPr>
      <w:r>
        <w:rPr>
          <w:rFonts w:ascii="Gill Sans MT Std Light" w:eastAsia="Times New Roman" w:hAnsi="Gill Sans MT Std Light"/>
          <w:lang w:eastAsia="de-DE"/>
        </w:rPr>
        <w:t>Mit dem Hochladen von Texten, Bildern, Screenshots oder anderen</w:t>
      </w:r>
      <w:r w:rsidR="00883886">
        <w:rPr>
          <w:rFonts w:ascii="Gill Sans MT Std Light" w:eastAsia="Times New Roman" w:hAnsi="Gill Sans MT Std Light"/>
          <w:lang w:eastAsia="de-DE"/>
        </w:rPr>
        <w:t xml:space="preserve"> urheberrechtlich geschützten</w:t>
      </w:r>
      <w:r>
        <w:rPr>
          <w:rFonts w:ascii="Gill Sans MT Std Light" w:eastAsia="Times New Roman" w:hAnsi="Gill Sans MT Std Light"/>
          <w:lang w:eastAsia="de-DE"/>
        </w:rPr>
        <w:t xml:space="preserve"> Inhalten auf das Webportal gewährt der Nutzer und/oder </w:t>
      </w:r>
      <w:r w:rsidR="00E004AC">
        <w:rPr>
          <w:rFonts w:ascii="Gill Sans MT Std Light" w:eastAsia="Times New Roman" w:hAnsi="Gill Sans MT Std Light"/>
          <w:lang w:eastAsia="de-DE"/>
        </w:rPr>
        <w:t xml:space="preserve">Autor </w:t>
      </w:r>
      <w:r>
        <w:rPr>
          <w:rFonts w:ascii="Gill Sans MT Std Light" w:eastAsia="Times New Roman" w:hAnsi="Gill Sans MT Std Light"/>
          <w:lang w:eastAsia="de-DE"/>
        </w:rPr>
        <w:t xml:space="preserve">dem Erzbistum Köln unentgeltlich ein übertragbares, nicht ausschließliches, räumlich </w:t>
      </w:r>
      <w:r w:rsidR="00883886">
        <w:rPr>
          <w:rFonts w:ascii="Gill Sans MT Std Light" w:eastAsia="Times New Roman" w:hAnsi="Gill Sans MT Std Light"/>
          <w:lang w:eastAsia="de-DE"/>
        </w:rPr>
        <w:t xml:space="preserve">und zeitlich unbeschränktes </w:t>
      </w:r>
      <w:r>
        <w:rPr>
          <w:rFonts w:ascii="Gill Sans MT Std Light" w:eastAsia="Times New Roman" w:hAnsi="Gill Sans MT Std Light"/>
          <w:lang w:eastAsia="de-DE"/>
        </w:rPr>
        <w:t xml:space="preserve">Recht diese Inhalte zu nutzen. Hiervon umfasst ist auch das Recht zur Bearbeitung und Übersetzung der </w:t>
      </w:r>
      <w:r w:rsidR="00883886">
        <w:rPr>
          <w:rFonts w:ascii="Gill Sans MT Std Light" w:eastAsia="Times New Roman" w:hAnsi="Gill Sans MT Std Light"/>
          <w:lang w:eastAsia="de-DE"/>
        </w:rPr>
        <w:t xml:space="preserve">zur Verfügung gestellten Werke. </w:t>
      </w:r>
    </w:p>
    <w:p w14:paraId="2D2F0C2B" w14:textId="77777777" w:rsidR="004D617E" w:rsidRDefault="00FF586E" w:rsidP="00472B13">
      <w:pPr>
        <w:numPr>
          <w:ilvl w:val="2"/>
          <w:numId w:val="18"/>
        </w:numPr>
        <w:spacing w:after="240"/>
        <w:ind w:left="864"/>
        <w:jc w:val="both"/>
        <w:rPr>
          <w:rFonts w:ascii="Gill Sans MT Std Light" w:eastAsia="Times New Roman" w:hAnsi="Gill Sans MT Std Light"/>
          <w:b/>
          <w:lang w:eastAsia="de-DE"/>
        </w:rPr>
      </w:pPr>
      <w:r w:rsidRPr="00CC3F7F">
        <w:rPr>
          <w:rFonts w:ascii="Gill Sans MT Std Light" w:eastAsia="Times New Roman" w:hAnsi="Gill Sans MT Std Light"/>
          <w:lang w:eastAsia="de-DE"/>
        </w:rPr>
        <w:t xml:space="preserve">Mit Veröffentlichung der GeoQuests auf dem Webportal gewährt der </w:t>
      </w:r>
      <w:r w:rsidR="00E004AC">
        <w:rPr>
          <w:rFonts w:ascii="Gill Sans MT Std Light" w:eastAsia="Times New Roman" w:hAnsi="Gill Sans MT Std Light"/>
          <w:lang w:eastAsia="de-DE"/>
        </w:rPr>
        <w:t xml:space="preserve">Autor </w:t>
      </w:r>
      <w:r w:rsidRPr="00CC3F7F">
        <w:rPr>
          <w:rFonts w:ascii="Gill Sans MT Std Light" w:eastAsia="Times New Roman" w:hAnsi="Gill Sans MT Std Light"/>
          <w:lang w:eastAsia="de-DE"/>
        </w:rPr>
        <w:t>dem Erzbistum Köln unentgeltlich ein übertragbares, nicht ausschließliches, räumlich und zeitlich unbeschränktes Recht diese Inhalte zu nutzen. Hiervon ist auch das Recht zur Bearbeitung der GeoQuests umfasst.</w:t>
      </w:r>
      <w:r w:rsidR="004D617E">
        <w:rPr>
          <w:rFonts w:ascii="Gill Sans MT Std Light" w:eastAsia="Times New Roman" w:hAnsi="Gill Sans MT Std Light"/>
          <w:lang w:eastAsia="de-DE"/>
        </w:rPr>
        <w:t xml:space="preserve"> </w:t>
      </w:r>
    </w:p>
    <w:p w14:paraId="00F2ABBC" w14:textId="77777777" w:rsidR="00C876B7" w:rsidRPr="00476FE5" w:rsidRDefault="00C876B7" w:rsidP="00472B13">
      <w:pPr>
        <w:numPr>
          <w:ilvl w:val="2"/>
          <w:numId w:val="18"/>
        </w:numPr>
        <w:spacing w:after="240"/>
        <w:ind w:left="864"/>
        <w:jc w:val="both"/>
        <w:rPr>
          <w:rFonts w:ascii="Gill Sans MT Std Light" w:eastAsia="Times New Roman" w:hAnsi="Gill Sans MT Std Light"/>
          <w:b/>
          <w:lang w:eastAsia="de-DE"/>
        </w:rPr>
      </w:pPr>
      <w:r w:rsidRPr="00E326DE">
        <w:rPr>
          <w:rFonts w:ascii="Gill Sans MT Std Light" w:eastAsia="Times New Roman" w:hAnsi="Gill Sans MT Std Light"/>
          <w:lang w:eastAsia="de-DE"/>
        </w:rPr>
        <w:t xml:space="preserve">Sofern </w:t>
      </w:r>
      <w:r>
        <w:rPr>
          <w:rFonts w:ascii="Gill Sans MT Std Light" w:eastAsia="Times New Roman" w:hAnsi="Gill Sans MT Std Light"/>
          <w:lang w:eastAsia="de-DE"/>
        </w:rPr>
        <w:t xml:space="preserve">der </w:t>
      </w:r>
      <w:r w:rsidR="00E004AC">
        <w:rPr>
          <w:rFonts w:ascii="Gill Sans MT Std Light" w:eastAsia="Times New Roman" w:hAnsi="Gill Sans MT Std Light"/>
          <w:lang w:eastAsia="de-DE"/>
        </w:rPr>
        <w:t xml:space="preserve">Autor </w:t>
      </w:r>
      <w:r>
        <w:rPr>
          <w:rFonts w:ascii="Gill Sans MT Std Light" w:eastAsia="Times New Roman" w:hAnsi="Gill Sans MT Std Light"/>
          <w:lang w:eastAsia="de-DE"/>
        </w:rPr>
        <w:t>Bilder</w:t>
      </w:r>
      <w:r w:rsidR="00CC3F7F">
        <w:rPr>
          <w:rFonts w:ascii="Gill Sans MT Std Light" w:eastAsia="Times New Roman" w:hAnsi="Gill Sans MT Std Light"/>
          <w:lang w:eastAsia="de-DE"/>
        </w:rPr>
        <w:t>, Texte, Lieder usw.</w:t>
      </w:r>
      <w:r>
        <w:rPr>
          <w:rFonts w:ascii="Gill Sans MT Std Light" w:eastAsia="Times New Roman" w:hAnsi="Gill Sans MT Std Light"/>
          <w:lang w:eastAsia="de-DE"/>
        </w:rPr>
        <w:t xml:space="preserve"> hochlädt, hat er</w:t>
      </w:r>
      <w:r w:rsidR="00B52163">
        <w:rPr>
          <w:rFonts w:ascii="Gill Sans MT Std Light" w:eastAsia="Times New Roman" w:hAnsi="Gill Sans MT Std Light"/>
          <w:lang w:eastAsia="de-DE"/>
        </w:rPr>
        <w:t xml:space="preserve"> die Möglichkeit die urheberrechtlich geschützten Inhalte jederzeit zu löschen</w:t>
      </w:r>
      <w:r w:rsidR="00CC3F7F">
        <w:rPr>
          <w:rFonts w:ascii="Gill Sans MT Std Light" w:eastAsia="Times New Roman" w:hAnsi="Gill Sans MT Std Light"/>
          <w:lang w:eastAsia="de-DE"/>
        </w:rPr>
        <w:t xml:space="preserve">. Dies gilt auch für alle </w:t>
      </w:r>
      <w:r w:rsidR="00FF586E" w:rsidRPr="00CC3F7F">
        <w:rPr>
          <w:rFonts w:ascii="Gill Sans MT Std Light" w:eastAsia="Times New Roman" w:hAnsi="Gill Sans MT Std Light"/>
          <w:lang w:eastAsia="de-DE"/>
        </w:rPr>
        <w:t>von ihm erstellten GeoQuests.</w:t>
      </w:r>
      <w:r w:rsidR="00A931B7">
        <w:rPr>
          <w:rFonts w:ascii="Gill Sans MT Std Light" w:eastAsia="Times New Roman" w:hAnsi="Gill Sans MT Std Light"/>
          <w:lang w:eastAsia="de-DE"/>
        </w:rPr>
        <w:t xml:space="preserve"> </w:t>
      </w:r>
      <w:r w:rsidR="00A931B7" w:rsidRPr="00A931B7">
        <w:rPr>
          <w:rFonts w:ascii="Gill Sans MT Std Light" w:eastAsia="Times New Roman" w:hAnsi="Gill Sans MT Std Light"/>
          <w:lang w:eastAsia="de-DE"/>
        </w:rPr>
        <w:t>Die mit Ziff. 1.3.2 und Ziff. 1.3.3. eingeräumten Nutzungsrechte erlöschen in diesem Fall.</w:t>
      </w:r>
    </w:p>
    <w:p w14:paraId="78B3042A" w14:textId="77777777" w:rsidR="00C876B7" w:rsidRDefault="00C876B7" w:rsidP="00472B1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Das Erzbistum Köln behält sich das Recht vor, Inhalte auch ohne Angabe von Gründen nicht oder nur in einen begrenzten Zeitraum auf dem Webportal bereitzuhalten sowie GeoQuests zu ändern oder zu löschen. </w:t>
      </w:r>
    </w:p>
    <w:p w14:paraId="06B3BA4C" w14:textId="77777777" w:rsidR="00B52163" w:rsidRDefault="00C876B7" w:rsidP="00B5216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Der </w:t>
      </w:r>
      <w:r w:rsidR="00E004AC">
        <w:rPr>
          <w:rFonts w:ascii="Gill Sans MT Std Light" w:eastAsia="Times New Roman" w:hAnsi="Gill Sans MT Std Light"/>
          <w:lang w:eastAsia="de-DE"/>
        </w:rPr>
        <w:t xml:space="preserve">Autor </w:t>
      </w:r>
      <w:r>
        <w:rPr>
          <w:rFonts w:ascii="Gill Sans MT Std Light" w:eastAsia="Times New Roman" w:hAnsi="Gill Sans MT Std Light"/>
          <w:lang w:eastAsia="de-DE"/>
        </w:rPr>
        <w:t xml:space="preserve">ist angehalten nur solche Inhalte auf dem Webportal einzustellen, an den er die notwendigen Rechte hat. In der Regel besitzt der </w:t>
      </w:r>
      <w:r w:rsidR="00E004AC">
        <w:rPr>
          <w:rFonts w:ascii="Gill Sans MT Std Light" w:eastAsia="Times New Roman" w:hAnsi="Gill Sans MT Std Light"/>
          <w:lang w:eastAsia="de-DE"/>
        </w:rPr>
        <w:t xml:space="preserve">Autor </w:t>
      </w:r>
      <w:r>
        <w:rPr>
          <w:rFonts w:ascii="Gill Sans MT Std Light" w:eastAsia="Times New Roman" w:hAnsi="Gill Sans MT Std Light"/>
          <w:lang w:eastAsia="de-DE"/>
        </w:rPr>
        <w:t xml:space="preserve">die erforderlichen Rechte nur, wenn er die Inhalte selbst erstellt oder die Zustimmung vom Rechteinhaber eingeholt hat. Dies gilt insbesondere bei von ihm eingestelltem Bildmaterial. Falls auf dem Bildmaterial Personen abgebildet werden, ist darüber hinaus sicherzustellen, dass die Einwilligung der abgebildeten Person vorliegt. </w:t>
      </w:r>
    </w:p>
    <w:p w14:paraId="37FE9801" w14:textId="77777777" w:rsidR="003C5D42" w:rsidRPr="00CC3F7F" w:rsidRDefault="00FF586E" w:rsidP="003C5D42">
      <w:pPr>
        <w:numPr>
          <w:ilvl w:val="2"/>
          <w:numId w:val="18"/>
        </w:numPr>
        <w:spacing w:after="240"/>
        <w:ind w:left="864"/>
        <w:jc w:val="both"/>
        <w:rPr>
          <w:rFonts w:ascii="Gill Sans MT Std Light" w:eastAsia="Times New Roman" w:hAnsi="Gill Sans MT Std Light"/>
          <w:lang w:eastAsia="de-DE"/>
        </w:rPr>
      </w:pPr>
      <w:r w:rsidRPr="00CC3F7F">
        <w:rPr>
          <w:rFonts w:ascii="Gill Sans MT Std Light" w:eastAsia="Times New Roman" w:hAnsi="Gill Sans MT Std Light"/>
          <w:lang w:eastAsia="de-DE"/>
        </w:rPr>
        <w:t xml:space="preserve">Der </w:t>
      </w:r>
      <w:r w:rsidR="00E004AC">
        <w:rPr>
          <w:rFonts w:ascii="Gill Sans MT Std Light" w:eastAsia="Times New Roman" w:hAnsi="Gill Sans MT Std Light"/>
          <w:lang w:eastAsia="de-DE"/>
        </w:rPr>
        <w:t xml:space="preserve">Autor </w:t>
      </w:r>
      <w:r w:rsidRPr="00CC3F7F">
        <w:rPr>
          <w:rFonts w:ascii="Gill Sans MT Std Light" w:eastAsia="Times New Roman" w:hAnsi="Gill Sans MT Std Light"/>
          <w:lang w:eastAsia="de-DE"/>
        </w:rPr>
        <w:t xml:space="preserve">stellt das Erzbistum Köln von Ansprüchen Dritter, insbesondere von Ansprüchen wegen schuldhaft verursachten Urheberrechts-, Wettbewerbs-, Markenrechts- und Persönlichkeitsrechtsverletzungen, die gegen das Erzbistum Köln im Zusammenhang </w:t>
      </w:r>
      <w:r w:rsidRPr="00CC3F7F">
        <w:rPr>
          <w:rFonts w:ascii="Gill Sans MT Std Light" w:eastAsia="Times New Roman" w:hAnsi="Gill Sans MT Std Light"/>
          <w:lang w:eastAsia="de-DE"/>
        </w:rPr>
        <w:lastRenderedPageBreak/>
        <w:t xml:space="preserve">mit vom </w:t>
      </w:r>
      <w:r w:rsidR="00E004AC">
        <w:rPr>
          <w:rFonts w:ascii="Gill Sans MT Std Light" w:eastAsia="Times New Roman" w:hAnsi="Gill Sans MT Std Light"/>
          <w:lang w:eastAsia="de-DE"/>
        </w:rPr>
        <w:t xml:space="preserve">Autor </w:t>
      </w:r>
      <w:r w:rsidRPr="00CC3F7F">
        <w:rPr>
          <w:rFonts w:ascii="Gill Sans MT Std Light" w:eastAsia="Times New Roman" w:hAnsi="Gill Sans MT Std Light"/>
          <w:lang w:eastAsia="de-DE"/>
        </w:rPr>
        <w:t xml:space="preserve">erstellten GeoQuests geltend gemacht werden, auf erstes Anfordern hin frei. Dem </w:t>
      </w:r>
      <w:r w:rsidR="00E004AC">
        <w:rPr>
          <w:rFonts w:ascii="Gill Sans MT Std Light" w:eastAsia="Times New Roman" w:hAnsi="Gill Sans MT Std Light"/>
          <w:lang w:eastAsia="de-DE"/>
        </w:rPr>
        <w:t xml:space="preserve">Autor </w:t>
      </w:r>
      <w:r w:rsidRPr="00CC3F7F">
        <w:rPr>
          <w:rFonts w:ascii="Gill Sans MT Std Light" w:eastAsia="Times New Roman" w:hAnsi="Gill Sans MT Std Light"/>
          <w:lang w:eastAsia="de-DE"/>
        </w:rPr>
        <w:t xml:space="preserve">bekannt werdende Beeinträchtigungen der vertragsgegenständlichen Rechte hat dieser dem Erzbistum Köln unverzüglich mitzuteilen. </w:t>
      </w:r>
    </w:p>
    <w:p w14:paraId="3D1A2027" w14:textId="77777777" w:rsidR="00B52163" w:rsidRPr="00CC3F7F" w:rsidRDefault="00FF586E" w:rsidP="00B52163">
      <w:pPr>
        <w:numPr>
          <w:ilvl w:val="2"/>
          <w:numId w:val="18"/>
        </w:numPr>
        <w:spacing w:after="240"/>
        <w:ind w:left="864"/>
        <w:jc w:val="both"/>
        <w:rPr>
          <w:rFonts w:ascii="Gill Sans MT Std Light" w:eastAsia="Times New Roman" w:hAnsi="Gill Sans MT Std Light"/>
          <w:lang w:eastAsia="de-DE"/>
        </w:rPr>
      </w:pPr>
      <w:r w:rsidRPr="00CC3F7F">
        <w:rPr>
          <w:rFonts w:ascii="Gill Sans MT Std Light" w:hAnsi="Gill Sans MT Std Light"/>
        </w:rPr>
        <w:t xml:space="preserve">Der </w:t>
      </w:r>
      <w:r w:rsidR="00E004AC">
        <w:rPr>
          <w:rFonts w:ascii="Gill Sans MT Std Light" w:hAnsi="Gill Sans MT Std Light"/>
        </w:rPr>
        <w:t>Autor</w:t>
      </w:r>
      <w:r w:rsidRPr="00CC3F7F">
        <w:rPr>
          <w:rFonts w:ascii="Gill Sans MT Std Light" w:hAnsi="Gill Sans MT Std Light"/>
        </w:rPr>
        <w:t xml:space="preserve"> ist berechtigt, selbst geeignete Maßnahmen zur Abwehr von Ansprüchen Dritter oder zur Verfolgung seiner Rechte vorzunehmen. Eigene Maßnahmen des </w:t>
      </w:r>
      <w:r w:rsidR="00E004AC">
        <w:rPr>
          <w:rFonts w:ascii="Gill Sans MT Std Light" w:hAnsi="Gill Sans MT Std Light"/>
        </w:rPr>
        <w:t>Autor</w:t>
      </w:r>
      <w:r w:rsidRPr="00CC3F7F">
        <w:rPr>
          <w:rFonts w:ascii="Gill Sans MT Std Light" w:hAnsi="Gill Sans MT Std Light"/>
        </w:rPr>
        <w:t xml:space="preserve">s hat dieser im Vorwege mit dem Erzbistum Köln abzustimmen. Die Freistellung beinhaltet auch den Ersatz der Kosten, die dem Erzbistum Köln durch die Rechtsverfolgung/-verteidigung entstehen bzw. entstanden sind. Das Erzbistum </w:t>
      </w:r>
      <w:r w:rsidR="00E004AC">
        <w:rPr>
          <w:rFonts w:ascii="Gill Sans MT Std Light" w:hAnsi="Gill Sans MT Std Light"/>
          <w:color w:val="000000"/>
        </w:rPr>
        <w:t>Köln wird den</w:t>
      </w:r>
      <w:r w:rsidRPr="00CC3F7F">
        <w:rPr>
          <w:rFonts w:ascii="Gill Sans MT Std Light" w:hAnsi="Gill Sans MT Std Light"/>
          <w:color w:val="000000"/>
        </w:rPr>
        <w:t xml:space="preserve"> </w:t>
      </w:r>
      <w:r w:rsidR="00E004AC">
        <w:rPr>
          <w:rFonts w:ascii="Gill Sans MT Std Light" w:hAnsi="Gill Sans MT Std Light"/>
          <w:color w:val="000000"/>
        </w:rPr>
        <w:t>Autor</w:t>
      </w:r>
      <w:r w:rsidR="00CC3F7F">
        <w:rPr>
          <w:rFonts w:ascii="Gill Sans MT Std Light" w:hAnsi="Gill Sans MT Std Light"/>
          <w:color w:val="000000"/>
        </w:rPr>
        <w:t xml:space="preserve"> </w:t>
      </w:r>
      <w:r w:rsidRPr="00CC3F7F">
        <w:rPr>
          <w:rFonts w:ascii="Gill Sans MT Std Light" w:hAnsi="Gill Sans MT Std Light"/>
          <w:color w:val="000000"/>
        </w:rPr>
        <w:t>unverzüglich von vorzunehmenden Maßnahmen der Rechtsverfolgung/-verteidigung in</w:t>
      </w:r>
      <w:r w:rsidRPr="00CC3F7F">
        <w:rPr>
          <w:rFonts w:ascii="Gill Sans MT Std Light" w:hAnsi="Gill Sans MT Std Light"/>
        </w:rPr>
        <w:t xml:space="preserve"> Kenntnis setzen. </w:t>
      </w:r>
    </w:p>
    <w:p w14:paraId="2E503E14" w14:textId="77777777" w:rsidR="00823E11" w:rsidRDefault="00823E11"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 xml:space="preserve">Verbotene Inhalte </w:t>
      </w:r>
    </w:p>
    <w:p w14:paraId="576A4ACC" w14:textId="77777777" w:rsidR="00823E11" w:rsidRPr="0098743F" w:rsidRDefault="00823E11" w:rsidP="00472B13">
      <w:pPr>
        <w:numPr>
          <w:ilvl w:val="2"/>
          <w:numId w:val="18"/>
        </w:numPr>
        <w:spacing w:after="240"/>
        <w:ind w:left="864"/>
        <w:jc w:val="both"/>
        <w:rPr>
          <w:rFonts w:ascii="Gill Sans MT Std Light" w:eastAsia="Times New Roman" w:hAnsi="Gill Sans MT Std Light"/>
          <w:lang w:eastAsia="de-DE"/>
        </w:rPr>
      </w:pPr>
      <w:r w:rsidRPr="0098743F">
        <w:rPr>
          <w:rFonts w:ascii="Gill Sans MT Std Light" w:eastAsia="Times New Roman" w:hAnsi="Gill Sans MT Std Light"/>
          <w:lang w:eastAsia="de-DE"/>
        </w:rPr>
        <w:t xml:space="preserve">Inhalte, die gegen geltende Gesetze verstoßen oder in sonstiger Weise rechtswidrige Inhalt haben, sind verboten. Ebenso sind Inhalte verboten, die schädigend, bedrohend, missbräuchlich, belästigend, verleumderisch, diskriminierend, </w:t>
      </w:r>
      <w:r w:rsidR="00E87D4F">
        <w:rPr>
          <w:rFonts w:ascii="Gill Sans MT Std Light" w:eastAsia="Times New Roman" w:hAnsi="Gill Sans MT Std Light"/>
          <w:lang w:eastAsia="de-DE"/>
        </w:rPr>
        <w:t xml:space="preserve">ehrverletzend, </w:t>
      </w:r>
      <w:r w:rsidRPr="0098743F">
        <w:rPr>
          <w:rFonts w:ascii="Gill Sans MT Std Light" w:eastAsia="Times New Roman" w:hAnsi="Gill Sans MT Std Light"/>
          <w:lang w:eastAsia="de-DE"/>
        </w:rPr>
        <w:t>sexistisch, pornographisch, Gewalt verherrlichend</w:t>
      </w:r>
      <w:r w:rsidR="008B79F6">
        <w:rPr>
          <w:rFonts w:ascii="Gill Sans MT Std Light" w:eastAsia="Times New Roman" w:hAnsi="Gill Sans MT Std Light"/>
          <w:lang w:eastAsia="de-DE"/>
        </w:rPr>
        <w:t xml:space="preserve"> oder verharmlosend</w:t>
      </w:r>
      <w:r w:rsidRPr="0098743F">
        <w:rPr>
          <w:rFonts w:ascii="Gill Sans MT Std Light" w:eastAsia="Times New Roman" w:hAnsi="Gill Sans MT Std Light"/>
          <w:lang w:eastAsia="de-DE"/>
        </w:rPr>
        <w:t>,</w:t>
      </w:r>
      <w:r w:rsidR="008B79F6">
        <w:rPr>
          <w:rFonts w:ascii="Gill Sans MT Std Light" w:eastAsia="Times New Roman" w:hAnsi="Gill Sans MT Std Light"/>
          <w:lang w:eastAsia="de-DE"/>
        </w:rPr>
        <w:t xml:space="preserve"> </w:t>
      </w:r>
      <w:r w:rsidR="00E87D4F" w:rsidRPr="0098743F">
        <w:rPr>
          <w:rFonts w:ascii="Gill Sans MT Std Light" w:eastAsia="Times New Roman" w:hAnsi="Gill Sans MT Std Light"/>
          <w:lang w:eastAsia="de-DE"/>
        </w:rPr>
        <w:t>rassistisch</w:t>
      </w:r>
      <w:r w:rsidR="00E87D4F">
        <w:rPr>
          <w:rFonts w:ascii="Gill Sans MT Std Light" w:eastAsia="Times New Roman" w:hAnsi="Gill Sans MT Std Light"/>
          <w:lang w:eastAsia="de-DE"/>
        </w:rPr>
        <w:t>, extremistisch,</w:t>
      </w:r>
      <w:r w:rsidR="00E87D4F" w:rsidRPr="0098743F">
        <w:rPr>
          <w:rFonts w:ascii="Gill Sans MT Std Light" w:eastAsia="Times New Roman" w:hAnsi="Gill Sans MT Std Light"/>
          <w:lang w:eastAsia="de-DE"/>
        </w:rPr>
        <w:t xml:space="preserve"> </w:t>
      </w:r>
      <w:r w:rsidR="008B79F6">
        <w:rPr>
          <w:rFonts w:ascii="Gill Sans MT Std Light" w:eastAsia="Times New Roman" w:hAnsi="Gill Sans MT Std Light"/>
          <w:lang w:eastAsia="de-DE"/>
        </w:rPr>
        <w:t>für terroristische oder extremistische politische Vereinigung</w:t>
      </w:r>
      <w:r w:rsidR="00E87D4F">
        <w:rPr>
          <w:rFonts w:ascii="Gill Sans MT Std Light" w:eastAsia="Times New Roman" w:hAnsi="Gill Sans MT Std Light"/>
          <w:lang w:eastAsia="de-DE"/>
        </w:rPr>
        <w:t xml:space="preserve"> werbend</w:t>
      </w:r>
      <w:r w:rsidR="008B79F6">
        <w:rPr>
          <w:rFonts w:ascii="Gill Sans MT Std Light" w:eastAsia="Times New Roman" w:hAnsi="Gill Sans MT Std Light"/>
          <w:lang w:eastAsia="de-DE"/>
        </w:rPr>
        <w:t>,</w:t>
      </w:r>
      <w:r w:rsidR="00E87D4F">
        <w:rPr>
          <w:rFonts w:ascii="Gill Sans MT Std Light" w:eastAsia="Times New Roman" w:hAnsi="Gill Sans MT Std Light"/>
          <w:lang w:eastAsia="de-DE"/>
        </w:rPr>
        <w:t xml:space="preserve"> zu einer Straftat auffordernd, </w:t>
      </w:r>
      <w:r w:rsidRPr="0098743F">
        <w:rPr>
          <w:rFonts w:ascii="Gill Sans MT Std Light" w:eastAsia="Times New Roman" w:hAnsi="Gill Sans MT Std Light"/>
          <w:lang w:eastAsia="de-DE"/>
        </w:rPr>
        <w:t xml:space="preserve"> oder auf sonstige Weise jugendgefährdend sind. </w:t>
      </w:r>
      <w:r w:rsidR="008B79F6">
        <w:rPr>
          <w:rFonts w:ascii="Gill Sans MT Std Light" w:eastAsia="Times New Roman" w:hAnsi="Gill Sans MT Std Light"/>
          <w:lang w:eastAsia="de-DE"/>
        </w:rPr>
        <w:t xml:space="preserve">Die Strafgesetze und Jugendschutzbestimmungen sind zu beachten. </w:t>
      </w:r>
    </w:p>
    <w:p w14:paraId="23C46388" w14:textId="77777777" w:rsidR="00823E11" w:rsidRPr="0098743F" w:rsidRDefault="00823E11" w:rsidP="00472B13">
      <w:pPr>
        <w:numPr>
          <w:ilvl w:val="2"/>
          <w:numId w:val="18"/>
        </w:numPr>
        <w:spacing w:after="240"/>
        <w:ind w:left="864"/>
        <w:jc w:val="both"/>
        <w:rPr>
          <w:rFonts w:ascii="Gill Sans MT Std Light" w:eastAsia="Times New Roman" w:hAnsi="Gill Sans MT Std Light"/>
          <w:lang w:eastAsia="de-DE"/>
        </w:rPr>
      </w:pPr>
      <w:r w:rsidRPr="0098743F">
        <w:rPr>
          <w:rFonts w:ascii="Gill Sans MT Std Light" w:eastAsia="Times New Roman" w:hAnsi="Gill Sans MT Std Light"/>
          <w:lang w:eastAsia="de-DE"/>
        </w:rPr>
        <w:t>Unzulässig sind auch Inhalt</w:t>
      </w:r>
      <w:r>
        <w:rPr>
          <w:rFonts w:ascii="Gill Sans MT Std Light" w:eastAsia="Times New Roman" w:hAnsi="Gill Sans MT Std Light"/>
          <w:lang w:eastAsia="de-DE"/>
        </w:rPr>
        <w:t>e</w:t>
      </w:r>
      <w:r w:rsidRPr="0098743F">
        <w:rPr>
          <w:rFonts w:ascii="Gill Sans MT Std Light" w:eastAsia="Times New Roman" w:hAnsi="Gill Sans MT Std Light"/>
          <w:lang w:eastAsia="de-DE"/>
        </w:rPr>
        <w:t xml:space="preserve">, </w:t>
      </w:r>
      <w:r>
        <w:rPr>
          <w:rFonts w:ascii="Gill Sans MT Std Light" w:eastAsia="Times New Roman" w:hAnsi="Gill Sans MT Std Light"/>
          <w:lang w:eastAsia="de-DE"/>
        </w:rPr>
        <w:t>die</w:t>
      </w:r>
      <w:r w:rsidRPr="0098743F">
        <w:rPr>
          <w:rFonts w:ascii="Gill Sans MT Std Light" w:eastAsia="Times New Roman" w:hAnsi="Gill Sans MT Std Light"/>
          <w:lang w:eastAsia="de-DE"/>
        </w:rPr>
        <w:t xml:space="preserve"> Informationen über illegale Aktivitäten verbreiten</w:t>
      </w:r>
      <w:r>
        <w:rPr>
          <w:rFonts w:ascii="Gill Sans MT Std Light" w:eastAsia="Times New Roman" w:hAnsi="Gill Sans MT Std Light"/>
          <w:lang w:eastAsia="de-DE"/>
        </w:rPr>
        <w:t>(z.B. das</w:t>
      </w:r>
      <w:r w:rsidRPr="0098743F">
        <w:rPr>
          <w:rFonts w:ascii="Gill Sans MT Std Light" w:eastAsia="Times New Roman" w:hAnsi="Gill Sans MT Std Light"/>
          <w:lang w:eastAsia="de-DE"/>
        </w:rPr>
        <w:t xml:space="preserve"> </w:t>
      </w:r>
      <w:r>
        <w:rPr>
          <w:rFonts w:ascii="Gill Sans MT Std Light" w:eastAsia="Times New Roman" w:hAnsi="Gill Sans MT Std Light"/>
          <w:lang w:eastAsia="de-DE"/>
        </w:rPr>
        <w:t>T</w:t>
      </w:r>
      <w:r w:rsidRPr="0098743F">
        <w:rPr>
          <w:rFonts w:ascii="Gill Sans MT Std Light" w:eastAsia="Times New Roman" w:hAnsi="Gill Sans MT Std Light"/>
          <w:lang w:eastAsia="de-DE"/>
        </w:rPr>
        <w:t>hematisieren von illegalen Programmen, Cracks, illega</w:t>
      </w:r>
      <w:r>
        <w:rPr>
          <w:rFonts w:ascii="Gill Sans MT Std Light" w:eastAsia="Times New Roman" w:hAnsi="Gill Sans MT Std Light"/>
          <w:lang w:eastAsia="de-DE"/>
        </w:rPr>
        <w:t>len Downloads, Emulatoren).</w:t>
      </w:r>
    </w:p>
    <w:p w14:paraId="402B0FB4" w14:textId="77777777" w:rsidR="00823E11" w:rsidRPr="0098743F" w:rsidRDefault="00823E11" w:rsidP="00472B13">
      <w:pPr>
        <w:numPr>
          <w:ilvl w:val="2"/>
          <w:numId w:val="18"/>
        </w:numPr>
        <w:spacing w:after="240"/>
        <w:ind w:left="864"/>
        <w:jc w:val="both"/>
        <w:rPr>
          <w:rFonts w:ascii="Gill Sans MT Std Light" w:eastAsia="Times New Roman" w:hAnsi="Gill Sans MT Std Light"/>
          <w:lang w:eastAsia="de-DE"/>
        </w:rPr>
      </w:pPr>
      <w:r w:rsidRPr="0098743F">
        <w:rPr>
          <w:rFonts w:ascii="Gill Sans MT Std Light" w:eastAsia="Times New Roman" w:hAnsi="Gill Sans MT Std Light"/>
          <w:lang w:eastAsia="de-DE"/>
        </w:rPr>
        <w:t xml:space="preserve">Inhalte, die Rechte Dritter verletzen, insbesondere Patente, Marken-, Urheber- oder Leistungsschutzrechte, Geschäftsgeheimnisse, Persönlichkeitsrechte oder Eigentumsrechte, dürfen nicht hochgeladen und zum Abruf bereit gehalten werden. </w:t>
      </w:r>
    </w:p>
    <w:p w14:paraId="4F06482D" w14:textId="77777777" w:rsidR="00823E11" w:rsidRDefault="00823E11" w:rsidP="00472B13">
      <w:pPr>
        <w:numPr>
          <w:ilvl w:val="2"/>
          <w:numId w:val="18"/>
        </w:numPr>
        <w:spacing w:after="240"/>
        <w:ind w:left="864"/>
        <w:jc w:val="both"/>
        <w:rPr>
          <w:rFonts w:ascii="Gill Sans MT Std Light" w:eastAsia="Times New Roman" w:hAnsi="Gill Sans MT Std Light"/>
          <w:lang w:eastAsia="de-DE"/>
        </w:rPr>
      </w:pPr>
      <w:r w:rsidRPr="0098743F">
        <w:rPr>
          <w:rFonts w:ascii="Gill Sans MT Std Light" w:eastAsia="Times New Roman" w:hAnsi="Gill Sans MT Std Light"/>
          <w:lang w:eastAsia="de-DE"/>
        </w:rPr>
        <w:t xml:space="preserve">Die Veröffentlichung von personenbezogenen Daten Dritter </w:t>
      </w:r>
      <w:r>
        <w:rPr>
          <w:rFonts w:ascii="Gill Sans MT Std Light" w:eastAsia="Times New Roman" w:hAnsi="Gill Sans MT Std Light"/>
          <w:lang w:eastAsia="de-DE"/>
        </w:rPr>
        <w:t xml:space="preserve">(z.B. Name, Adresse, Telefonnummer) </w:t>
      </w:r>
      <w:r w:rsidR="001E2CFC">
        <w:rPr>
          <w:rFonts w:ascii="Gill Sans MT Std Light" w:eastAsia="Times New Roman" w:hAnsi="Gill Sans MT Std Light"/>
          <w:lang w:eastAsia="de-DE"/>
        </w:rPr>
        <w:t xml:space="preserve">ohne ausdrückliche </w:t>
      </w:r>
      <w:r w:rsidR="00FF586E" w:rsidRPr="00CC3F7F">
        <w:rPr>
          <w:rFonts w:ascii="Gill Sans MT Std Light" w:eastAsia="Times New Roman" w:hAnsi="Gill Sans MT Std Light"/>
          <w:lang w:eastAsia="de-DE"/>
        </w:rPr>
        <w:t>schriftliche</w:t>
      </w:r>
      <w:r w:rsidR="001E2CFC">
        <w:rPr>
          <w:rFonts w:ascii="Gill Sans MT Std Light" w:eastAsia="Times New Roman" w:hAnsi="Gill Sans MT Std Light"/>
          <w:lang w:eastAsia="de-DE"/>
        </w:rPr>
        <w:t xml:space="preserve"> </w:t>
      </w:r>
      <w:r w:rsidR="00585A5E">
        <w:rPr>
          <w:rFonts w:ascii="Gill Sans MT Std Light" w:eastAsia="Times New Roman" w:hAnsi="Gill Sans MT Std Light"/>
          <w:lang w:eastAsia="de-DE"/>
        </w:rPr>
        <w:t xml:space="preserve">Zustimmung des Betroffenen </w:t>
      </w:r>
      <w:r w:rsidRPr="0098743F">
        <w:rPr>
          <w:rFonts w:ascii="Gill Sans MT Std Light" w:eastAsia="Times New Roman" w:hAnsi="Gill Sans MT Std Light"/>
          <w:lang w:eastAsia="de-DE"/>
        </w:rPr>
        <w:t xml:space="preserve">ist nicht erlaubt. </w:t>
      </w:r>
    </w:p>
    <w:p w14:paraId="3F0BD3BE" w14:textId="77777777" w:rsidR="00823E11" w:rsidRDefault="00823E11" w:rsidP="00472B1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Inhalte, die Waren oder Dienstleistungen anbieten bzw. sonstigen werblichen oder kommerziellen Zwecken dienen, sind nicht gestattet. Unter dieses Verbot fallen auch Inhalte</w:t>
      </w:r>
      <w:r w:rsidR="00585A5E">
        <w:rPr>
          <w:rFonts w:ascii="Gill Sans MT Std Light" w:eastAsia="Times New Roman" w:hAnsi="Gill Sans MT Std Light"/>
          <w:lang w:eastAsia="de-DE"/>
        </w:rPr>
        <w:t xml:space="preserve"> wie ein</w:t>
      </w:r>
      <w:r w:rsidR="00EE00E2">
        <w:rPr>
          <w:rFonts w:ascii="Gill Sans MT Std Light" w:eastAsia="Times New Roman" w:hAnsi="Gill Sans MT Std Light"/>
          <w:lang w:eastAsia="de-DE"/>
        </w:rPr>
        <w:t xml:space="preserve"> „Schneeballsystem</w:t>
      </w:r>
      <w:r>
        <w:rPr>
          <w:rFonts w:ascii="Gill Sans MT Std Light" w:eastAsia="Times New Roman" w:hAnsi="Gill Sans MT Std Light"/>
          <w:lang w:eastAsia="de-DE"/>
        </w:rPr>
        <w:t>“</w:t>
      </w:r>
      <w:r w:rsidR="00EE00E2">
        <w:rPr>
          <w:rFonts w:ascii="Gill Sans MT Std Light" w:eastAsia="Times New Roman" w:hAnsi="Gill Sans MT Std Light"/>
          <w:lang w:eastAsia="de-DE"/>
        </w:rPr>
        <w:t>.</w:t>
      </w:r>
    </w:p>
    <w:p w14:paraId="43C7015B" w14:textId="77777777" w:rsidR="00823E11" w:rsidRDefault="00EE00E2" w:rsidP="00472B1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Verlinkungen, die </w:t>
      </w:r>
      <w:r w:rsidR="00823E11">
        <w:rPr>
          <w:rFonts w:ascii="Gill Sans MT Std Light" w:eastAsia="Times New Roman" w:hAnsi="Gill Sans MT Std Light"/>
          <w:lang w:eastAsia="de-DE"/>
        </w:rPr>
        <w:t>direkt zu einem Download oder einer Datei führen,</w:t>
      </w:r>
      <w:r>
        <w:rPr>
          <w:rFonts w:ascii="Gill Sans MT Std Light" w:eastAsia="Times New Roman" w:hAnsi="Gill Sans MT Std Light"/>
          <w:lang w:eastAsia="de-DE"/>
        </w:rPr>
        <w:t xml:space="preserve"> die in keinerlei Zusammenhang mit dem Webportal stehen,</w:t>
      </w:r>
      <w:r w:rsidR="00823E11">
        <w:rPr>
          <w:rFonts w:ascii="Gill Sans MT Std Light" w:eastAsia="Times New Roman" w:hAnsi="Gill Sans MT Std Light"/>
          <w:lang w:eastAsia="de-DE"/>
        </w:rPr>
        <w:t xml:space="preserve"> sind untersagt. </w:t>
      </w:r>
    </w:p>
    <w:p w14:paraId="448BD806" w14:textId="77777777" w:rsidR="00816CA2" w:rsidRDefault="00823E11" w:rsidP="00472B13">
      <w:pPr>
        <w:numPr>
          <w:ilvl w:val="2"/>
          <w:numId w:val="18"/>
        </w:numPr>
        <w:spacing w:after="240"/>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Mehrfach erstellte </w:t>
      </w:r>
      <w:r w:rsidR="00EE00E2">
        <w:rPr>
          <w:rFonts w:ascii="Gill Sans MT Std Light" w:eastAsia="Times New Roman" w:hAnsi="Gill Sans MT Std Light"/>
          <w:lang w:eastAsia="de-DE"/>
        </w:rPr>
        <w:t xml:space="preserve">GeoQuests </w:t>
      </w:r>
      <w:r>
        <w:rPr>
          <w:rFonts w:ascii="Gill Sans MT Std Light" w:eastAsia="Times New Roman" w:hAnsi="Gill Sans MT Std Light"/>
          <w:lang w:eastAsia="de-DE"/>
        </w:rPr>
        <w:t xml:space="preserve">mit gleichem Inhalt, Beiträge mit sinnfreiem Inhalt oder Beiträge, die einer Diskussion nicht zuträglich sind, werden als Spam eingestuft und sind </w:t>
      </w:r>
      <w:r w:rsidR="00A31C22">
        <w:rPr>
          <w:rFonts w:ascii="Gill Sans MT Std Light" w:eastAsia="Times New Roman" w:hAnsi="Gill Sans MT Std Light"/>
          <w:lang w:eastAsia="de-DE"/>
        </w:rPr>
        <w:t>ebenfalls zu unterlassen</w:t>
      </w:r>
      <w:r>
        <w:rPr>
          <w:rFonts w:ascii="Gill Sans MT Std Light" w:eastAsia="Times New Roman" w:hAnsi="Gill Sans MT Std Light"/>
          <w:lang w:eastAsia="de-DE"/>
        </w:rPr>
        <w:t>.</w:t>
      </w:r>
    </w:p>
    <w:p w14:paraId="43EB4176" w14:textId="77777777" w:rsidR="00861A5B" w:rsidRDefault="00861A5B" w:rsidP="00472B13">
      <w:pPr>
        <w:numPr>
          <w:ilvl w:val="1"/>
          <w:numId w:val="18"/>
        </w:numPr>
        <w:spacing w:after="240"/>
        <w:ind w:left="432"/>
        <w:jc w:val="both"/>
        <w:rPr>
          <w:rFonts w:ascii="Gill Sans MT Std Light" w:eastAsia="Times New Roman" w:hAnsi="Gill Sans MT Std Light"/>
          <w:b/>
          <w:lang w:eastAsia="de-DE"/>
        </w:rPr>
      </w:pPr>
      <w:r w:rsidRPr="00823E11">
        <w:rPr>
          <w:rFonts w:ascii="Gill Sans MT Std Light" w:eastAsia="Times New Roman" w:hAnsi="Gill Sans MT Std Light"/>
          <w:b/>
          <w:lang w:eastAsia="de-DE"/>
        </w:rPr>
        <w:t xml:space="preserve">Netiquette </w:t>
      </w:r>
    </w:p>
    <w:p w14:paraId="333B1932" w14:textId="77777777" w:rsidR="00EE00E2" w:rsidRPr="00823E11" w:rsidRDefault="00EE00E2" w:rsidP="00472B13">
      <w:pPr>
        <w:spacing w:after="240"/>
        <w:ind w:left="432"/>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Die Nutzer sind gehalten einen friedlichen Umgangston zu wahren. Das Webportal soll </w:t>
      </w:r>
      <w:r w:rsidR="00FF586E" w:rsidRPr="00CC3F7F">
        <w:rPr>
          <w:rFonts w:ascii="Gill Sans MT Std Light" w:eastAsia="Times New Roman" w:hAnsi="Gill Sans MT Std Light"/>
          <w:lang w:eastAsia="de-DE"/>
        </w:rPr>
        <w:t>durch die erstellten GeoQuests</w:t>
      </w:r>
      <w:r w:rsidR="00C9150A" w:rsidRPr="00CC3F7F">
        <w:rPr>
          <w:rFonts w:ascii="Gill Sans MT Std Light" w:eastAsia="Times New Roman" w:hAnsi="Gill Sans MT Std Light"/>
          <w:lang w:eastAsia="de-DE"/>
        </w:rPr>
        <w:t xml:space="preserve"> </w:t>
      </w:r>
      <w:r w:rsidRPr="00CC3F7F">
        <w:rPr>
          <w:rFonts w:ascii="Gill Sans MT Std Light" w:eastAsia="Times New Roman" w:hAnsi="Gill Sans MT Std Light"/>
          <w:lang w:eastAsia="de-DE"/>
        </w:rPr>
        <w:t>interessante und gewinnbringende Debatten</w:t>
      </w:r>
      <w:r w:rsidR="00C9150A" w:rsidRPr="00CC3F7F">
        <w:rPr>
          <w:rFonts w:ascii="Gill Sans MT Std Light" w:eastAsia="Times New Roman" w:hAnsi="Gill Sans MT Std Light"/>
          <w:lang w:eastAsia="de-DE"/>
        </w:rPr>
        <w:t xml:space="preserve"> </w:t>
      </w:r>
      <w:r w:rsidR="00FF586E" w:rsidRPr="00CC3F7F">
        <w:rPr>
          <w:rFonts w:ascii="Gill Sans MT Std Light" w:eastAsia="Times New Roman" w:hAnsi="Gill Sans MT Std Light"/>
          <w:lang w:eastAsia="de-DE"/>
        </w:rPr>
        <w:t>zu spirituellen, religiösen, katechetischen Inhalten</w:t>
      </w:r>
      <w:r w:rsidR="00C9150A" w:rsidRPr="00CC3F7F">
        <w:rPr>
          <w:rFonts w:ascii="Gill Sans MT Std Light" w:eastAsia="Times New Roman" w:hAnsi="Gill Sans MT Std Light"/>
          <w:lang w:eastAsia="de-DE"/>
        </w:rPr>
        <w:t xml:space="preserve"> fördern</w:t>
      </w:r>
      <w:r w:rsidRPr="00CC3F7F">
        <w:rPr>
          <w:rFonts w:ascii="Gill Sans MT Std Light" w:eastAsia="Times New Roman" w:hAnsi="Gill Sans MT Std Light"/>
          <w:lang w:eastAsia="de-DE"/>
        </w:rPr>
        <w:t>. Persönliche Angriffe gegen andere Nutzer, Beleidigungen</w:t>
      </w:r>
      <w:r>
        <w:rPr>
          <w:rFonts w:ascii="Gill Sans MT Std Light" w:eastAsia="Times New Roman" w:hAnsi="Gill Sans MT Std Light"/>
          <w:lang w:eastAsia="de-DE"/>
        </w:rPr>
        <w:t xml:space="preserve"> und Diskriminierungen, sind daher ausdrücklich nicht gestattet und werden nicht geduldet. </w:t>
      </w:r>
      <w:r w:rsidR="003F1C53">
        <w:rPr>
          <w:rFonts w:ascii="Gill Sans MT Std Light" w:eastAsia="Times New Roman" w:hAnsi="Gill Sans MT Std Light"/>
          <w:lang w:eastAsia="de-DE"/>
        </w:rPr>
        <w:t xml:space="preserve">Auf zynische und ironische Äußerungen sollte verzichtet werden. </w:t>
      </w:r>
    </w:p>
    <w:p w14:paraId="7D425805" w14:textId="77777777" w:rsidR="002473A4" w:rsidRPr="00240AD0" w:rsidRDefault="002473A4" w:rsidP="00472B13">
      <w:pPr>
        <w:numPr>
          <w:ilvl w:val="1"/>
          <w:numId w:val="18"/>
        </w:numPr>
        <w:spacing w:after="240"/>
        <w:ind w:left="432"/>
        <w:jc w:val="both"/>
        <w:rPr>
          <w:rFonts w:ascii="Gill Sans MT Std Light" w:eastAsia="Times New Roman" w:hAnsi="Gill Sans MT Std Light"/>
          <w:b/>
          <w:lang w:eastAsia="de-DE"/>
        </w:rPr>
      </w:pPr>
      <w:r w:rsidRPr="00240AD0">
        <w:rPr>
          <w:rFonts w:ascii="Gill Sans MT Std Light" w:eastAsia="Times New Roman" w:hAnsi="Gill Sans MT Std Light"/>
          <w:b/>
          <w:lang w:eastAsia="de-DE"/>
        </w:rPr>
        <w:lastRenderedPageBreak/>
        <w:t xml:space="preserve">Haftung und Haftungsbeschränkung </w:t>
      </w:r>
    </w:p>
    <w:p w14:paraId="7537B53E" w14:textId="77777777" w:rsidR="00816CA2" w:rsidRPr="00240AD0" w:rsidRDefault="00816CA2" w:rsidP="00472B13">
      <w:pPr>
        <w:numPr>
          <w:ilvl w:val="2"/>
          <w:numId w:val="18"/>
        </w:numPr>
        <w:spacing w:after="240"/>
        <w:ind w:left="864"/>
        <w:jc w:val="both"/>
        <w:rPr>
          <w:rFonts w:ascii="Gill Sans MT Std Light" w:eastAsia="Times New Roman" w:hAnsi="Gill Sans MT Std Light"/>
          <w:lang w:eastAsia="de-DE"/>
        </w:rPr>
      </w:pPr>
      <w:r w:rsidRPr="00240AD0">
        <w:rPr>
          <w:rFonts w:ascii="Gill Sans MT Std Light" w:eastAsia="Times New Roman" w:hAnsi="Gill Sans MT Std Light"/>
          <w:lang w:eastAsia="de-DE"/>
        </w:rPr>
        <w:t>Das Erzbistum Köln ist – soweit sich dies aus dem Impressum des jeweiligen Angebots ergibt – Diensteanbieter i.S.d. § 7 Abs. 1 TMG und für ei</w:t>
      </w:r>
      <w:r w:rsidR="003F1C53">
        <w:rPr>
          <w:rFonts w:ascii="Gill Sans MT Std Light" w:eastAsia="Times New Roman" w:hAnsi="Gill Sans MT Std Light"/>
          <w:lang w:eastAsia="de-DE"/>
        </w:rPr>
        <w:t xml:space="preserve">gene Inhalte, die im Rahmen des Webportals </w:t>
      </w:r>
      <w:r w:rsidRPr="00240AD0">
        <w:rPr>
          <w:rFonts w:ascii="Gill Sans MT Std Light" w:eastAsia="Times New Roman" w:hAnsi="Gill Sans MT Std Light"/>
          <w:lang w:eastAsia="de-DE"/>
        </w:rPr>
        <w:t>abrufbar sind, nach den allgemeinen Gesetzen verantwortlich. Das Erzbistum Köln übernimmt keine Gewährleistung bezüglich der Ergebnisse, die durch die Nutzung der Angebote erzielt werden</w:t>
      </w:r>
      <w:r w:rsidR="00BB6276" w:rsidRPr="00240AD0">
        <w:rPr>
          <w:rFonts w:ascii="Gill Sans MT Std Light" w:eastAsia="Times New Roman" w:hAnsi="Gill Sans MT Std Light"/>
          <w:lang w:eastAsia="de-DE"/>
        </w:rPr>
        <w:t xml:space="preserve"> </w:t>
      </w:r>
      <w:r w:rsidRPr="00240AD0">
        <w:rPr>
          <w:rFonts w:ascii="Gill Sans MT Std Light" w:eastAsia="Times New Roman" w:hAnsi="Gill Sans MT Std Light"/>
          <w:lang w:eastAsia="de-DE"/>
        </w:rPr>
        <w:t xml:space="preserve">können, oder bezüglich </w:t>
      </w:r>
      <w:r w:rsidR="00BB6276" w:rsidRPr="00240AD0">
        <w:rPr>
          <w:rFonts w:ascii="Gill Sans MT Std Light" w:eastAsia="Times New Roman" w:hAnsi="Gill Sans MT Std Light"/>
          <w:lang w:eastAsia="de-DE"/>
        </w:rPr>
        <w:t xml:space="preserve">der Richtigkeit und Zuverlässigkeit der im Rahmen der Angebote erhältlichen Informationen und Anwendungen. </w:t>
      </w:r>
    </w:p>
    <w:p w14:paraId="75310E6C" w14:textId="77777777" w:rsidR="00C45FFA" w:rsidRPr="00240AD0" w:rsidRDefault="00BB6276" w:rsidP="00472B13">
      <w:pPr>
        <w:numPr>
          <w:ilvl w:val="2"/>
          <w:numId w:val="18"/>
        </w:numPr>
        <w:spacing w:after="240"/>
        <w:ind w:left="864"/>
        <w:jc w:val="both"/>
        <w:rPr>
          <w:rFonts w:ascii="Gill Sans MT Std Light" w:eastAsia="Times New Roman" w:hAnsi="Gill Sans MT Std Light"/>
          <w:lang w:eastAsia="de-DE"/>
        </w:rPr>
      </w:pPr>
      <w:r w:rsidRPr="00240AD0">
        <w:rPr>
          <w:rFonts w:ascii="Gill Sans MT Std Light" w:eastAsia="Times New Roman" w:hAnsi="Gill Sans MT Std Light"/>
          <w:lang w:eastAsia="de-DE"/>
        </w:rPr>
        <w:t xml:space="preserve">Das Erzbistum Köln ist nicht verpflichtet und auch nicht in der Lage, die Rechtmäßigkeit der von Nutzern </w:t>
      </w:r>
      <w:r w:rsidR="00B31485">
        <w:rPr>
          <w:rFonts w:ascii="Gill Sans MT Std Light" w:eastAsia="Times New Roman" w:hAnsi="Gill Sans MT Std Light"/>
          <w:lang w:eastAsia="de-DE"/>
        </w:rPr>
        <w:t xml:space="preserve">oder den </w:t>
      </w:r>
      <w:r w:rsidR="00E004AC">
        <w:rPr>
          <w:rFonts w:ascii="Gill Sans MT Std Light" w:eastAsia="Times New Roman" w:hAnsi="Gill Sans MT Std Light"/>
          <w:lang w:eastAsia="de-DE"/>
        </w:rPr>
        <w:t>Autor</w:t>
      </w:r>
      <w:r w:rsidR="00B31485">
        <w:rPr>
          <w:rFonts w:ascii="Gill Sans MT Std Light" w:eastAsia="Times New Roman" w:hAnsi="Gill Sans MT Std Light"/>
          <w:lang w:eastAsia="de-DE"/>
        </w:rPr>
        <w:t xml:space="preserve">n </w:t>
      </w:r>
      <w:r w:rsidRPr="00240AD0">
        <w:rPr>
          <w:rFonts w:ascii="Gill Sans MT Std Light" w:eastAsia="Times New Roman" w:hAnsi="Gill Sans MT Std Light"/>
          <w:lang w:eastAsia="de-DE"/>
        </w:rPr>
        <w:t xml:space="preserve">hochgeladenen oder publizierten Inhalte umfassend zu prüfen, zu überwachen und/oder nach Umständen zu forschen, die auf eine rechtswidrige Tätigkeit hinweisen. Das gleiche gilt, wenn und soweit von den Angeboten des Erzbistum Köln auf Webseiten Dritter verlinkt oder verwiesen wird. Das Erzbistum Köln macht sich die von Nutzern hochgeladenen oder publizierten Inhalte sowie die auf den Webseiten Dritter liegenden, durch Link verknüpften Inhalte nicht zu Eigen. Das Erzbistum Köln steht nicht dafür ein, dass diese Inhalte rechtmäßig, korrekt, aktuell und/oder vollständig sind. </w:t>
      </w:r>
      <w:r w:rsidR="00C45FFA" w:rsidRPr="00240AD0">
        <w:rPr>
          <w:rFonts w:ascii="Gill Sans MT Std Light" w:eastAsia="Times New Roman" w:hAnsi="Gill Sans MT Std Light"/>
          <w:lang w:eastAsia="de-DE"/>
        </w:rPr>
        <w:t>Für Schäden, die Aufgrund der Nutzung dieser Inhalte entstehen haftet das Erzbistum Köln nicht.</w:t>
      </w:r>
    </w:p>
    <w:p w14:paraId="76032BA9" w14:textId="77777777" w:rsidR="007A5688" w:rsidRDefault="00C45FFA" w:rsidP="00472B13">
      <w:pPr>
        <w:numPr>
          <w:ilvl w:val="2"/>
          <w:numId w:val="18"/>
        </w:numPr>
        <w:spacing w:after="240"/>
        <w:ind w:left="864"/>
        <w:jc w:val="both"/>
        <w:rPr>
          <w:rFonts w:ascii="Gill Sans MT Std Light" w:eastAsia="Times New Roman" w:hAnsi="Gill Sans MT Std Light"/>
          <w:lang w:eastAsia="de-DE"/>
        </w:rPr>
      </w:pPr>
      <w:r w:rsidRPr="00240AD0">
        <w:rPr>
          <w:rFonts w:ascii="Gill Sans MT Std Light" w:eastAsia="Times New Roman" w:hAnsi="Gill Sans MT Std Light"/>
          <w:lang w:eastAsia="de-DE"/>
        </w:rPr>
        <w:t xml:space="preserve">Wenn das Erzbistum Köln Hinweise auf Gesetzesverstöße oder Rechtsverletzungen durch fremde oder verlinkte Inhalte erhält, wird das Erzbistum Köln soweit eine Pflicht besteht </w:t>
      </w:r>
      <w:r w:rsidR="009A0F60">
        <w:rPr>
          <w:rFonts w:ascii="Gill Sans MT Std Light" w:eastAsia="Times New Roman" w:hAnsi="Gill Sans MT Std Light"/>
          <w:lang w:eastAsia="de-DE"/>
        </w:rPr>
        <w:t>die Inhalte über</w:t>
      </w:r>
      <w:r w:rsidRPr="00240AD0">
        <w:rPr>
          <w:rFonts w:ascii="Gill Sans MT Std Light" w:eastAsia="Times New Roman" w:hAnsi="Gill Sans MT Std Light"/>
          <w:lang w:eastAsia="de-DE"/>
        </w:rPr>
        <w:t xml:space="preserve">prüfen und erforderlichenfalls sperren und löschen. </w:t>
      </w:r>
    </w:p>
    <w:p w14:paraId="72AED7EB" w14:textId="77777777" w:rsidR="007A5688" w:rsidRDefault="007A5688" w:rsidP="00472B13">
      <w:pPr>
        <w:numPr>
          <w:ilvl w:val="2"/>
          <w:numId w:val="18"/>
        </w:numPr>
        <w:spacing w:after="240"/>
        <w:ind w:left="864"/>
        <w:jc w:val="both"/>
        <w:rPr>
          <w:rFonts w:ascii="Gill Sans MT Std Light" w:eastAsia="Times New Roman" w:hAnsi="Gill Sans MT Std Light"/>
          <w:lang w:eastAsia="de-DE"/>
        </w:rPr>
      </w:pPr>
      <w:r w:rsidRPr="007A5688">
        <w:rPr>
          <w:rFonts w:ascii="Gill Sans MT Std Light" w:hAnsi="Gill Sans MT Std Light"/>
        </w:rPr>
        <w:t>Das</w:t>
      </w:r>
      <w:r w:rsidRPr="007A5688">
        <w:rPr>
          <w:rFonts w:ascii="Gill Sans MT Std Light" w:hAnsi="Gill Sans MT Std Light"/>
          <w:i/>
        </w:rPr>
        <w:t xml:space="preserve"> </w:t>
      </w:r>
      <w:r w:rsidRPr="007A5688">
        <w:rPr>
          <w:rFonts w:ascii="Gill Sans MT Std Light" w:hAnsi="Gill Sans MT Std Light"/>
        </w:rPr>
        <w:t>Erzbistum Köln</w:t>
      </w:r>
      <w:r w:rsidRPr="007A5688">
        <w:rPr>
          <w:rFonts w:ascii="Gill Sans MT Std Light" w:hAnsi="Gill Sans MT Std Light"/>
          <w:i/>
        </w:rPr>
        <w:t xml:space="preserve"> </w:t>
      </w:r>
      <w:r w:rsidRPr="007A5688">
        <w:rPr>
          <w:rFonts w:ascii="Gill Sans MT Std Light" w:hAnsi="Gill Sans MT Std Light"/>
        </w:rPr>
        <w:t xml:space="preserve">haftet </w:t>
      </w:r>
      <w:r w:rsidR="006F163F">
        <w:rPr>
          <w:rFonts w:ascii="Gill Sans MT Std Light" w:hAnsi="Gill Sans MT Std Light"/>
        </w:rPr>
        <w:t>für</w:t>
      </w:r>
      <w:r w:rsidRPr="007A5688">
        <w:rPr>
          <w:rFonts w:ascii="Gill Sans MT Std Light" w:hAnsi="Gill Sans MT Std Light"/>
        </w:rPr>
        <w:t xml:space="preserve"> Schadensersatz oder Ersatz vergeblicher Aufwendungen unbeschränkt bei Vorsatz oder grober Fahrlässigkeit, für die Verletzung von Leben, Leib oder Gesundheit, nach den Vorschriften des Produkthaftungsgesetzes sowie im Umfang einer vom </w:t>
      </w:r>
      <w:r>
        <w:rPr>
          <w:rFonts w:ascii="Gill Sans MT Std Light" w:hAnsi="Gill Sans MT Std Light"/>
        </w:rPr>
        <w:t xml:space="preserve">Erzbistum Köln </w:t>
      </w:r>
      <w:r w:rsidRPr="007A5688">
        <w:rPr>
          <w:rFonts w:ascii="Gill Sans MT Std Light" w:hAnsi="Gill Sans MT Std Light"/>
        </w:rPr>
        <w:t>übernommenen Garantie.</w:t>
      </w:r>
    </w:p>
    <w:p w14:paraId="389E575F" w14:textId="77777777" w:rsidR="007A5688" w:rsidRPr="007A5688" w:rsidRDefault="007A5688" w:rsidP="00472B13">
      <w:pPr>
        <w:numPr>
          <w:ilvl w:val="2"/>
          <w:numId w:val="18"/>
        </w:numPr>
        <w:spacing w:after="240"/>
        <w:ind w:left="864"/>
        <w:jc w:val="both"/>
        <w:rPr>
          <w:rFonts w:ascii="Gill Sans MT Std Light" w:eastAsia="Times New Roman" w:hAnsi="Gill Sans MT Std Light"/>
          <w:lang w:eastAsia="de-DE"/>
        </w:rPr>
      </w:pPr>
      <w:r w:rsidRPr="007A5688">
        <w:rPr>
          <w:rFonts w:ascii="Gill Sans MT Std Light" w:hAnsi="Gill Sans MT Std Light"/>
        </w:rPr>
        <w:t xml:space="preserve">Bei leicht fahrlässiger Verletzung einer Pflicht, die wesentlich für die Erreichung des Vertragszwecks ist (Kardinalpflicht), ist die Haftung </w:t>
      </w:r>
      <w:r>
        <w:rPr>
          <w:rFonts w:ascii="Gill Sans MT Std Light" w:hAnsi="Gill Sans MT Std Light"/>
        </w:rPr>
        <w:t xml:space="preserve">vom Erzbistum Köln </w:t>
      </w:r>
      <w:r w:rsidRPr="007A5688">
        <w:rPr>
          <w:rFonts w:ascii="Gill Sans MT Std Light" w:hAnsi="Gill Sans MT Std Light"/>
        </w:rPr>
        <w:t>der Höhe nach begrenzt auf den Schaden, der nach der Art des fraglichen Geschäfts vorhersehbar und typisch ist.</w:t>
      </w:r>
    </w:p>
    <w:p w14:paraId="2D8A9AE0" w14:textId="77777777" w:rsidR="00883886" w:rsidRPr="007A5688" w:rsidRDefault="007A5688" w:rsidP="00472B13">
      <w:pPr>
        <w:numPr>
          <w:ilvl w:val="2"/>
          <w:numId w:val="18"/>
        </w:numPr>
        <w:spacing w:after="240"/>
        <w:ind w:left="864"/>
        <w:jc w:val="both"/>
        <w:rPr>
          <w:rFonts w:ascii="Gill Sans MT Std Light" w:eastAsia="Times New Roman" w:hAnsi="Gill Sans MT Std Light"/>
          <w:lang w:eastAsia="de-DE"/>
        </w:rPr>
      </w:pPr>
      <w:r w:rsidRPr="007A5688">
        <w:rPr>
          <w:rFonts w:ascii="Gill Sans MT Std Light" w:hAnsi="Gill Sans MT Std Light"/>
        </w:rPr>
        <w:t xml:space="preserve">Die vorstehende Haftungsbeschränkung </w:t>
      </w:r>
      <w:r w:rsidR="00472B13">
        <w:rPr>
          <w:rFonts w:ascii="Gill Sans MT Std Light" w:hAnsi="Gill Sans MT Std Light"/>
        </w:rPr>
        <w:t>der Ziff. 1.6</w:t>
      </w:r>
      <w:r w:rsidR="006039D6">
        <w:rPr>
          <w:rFonts w:ascii="Gill Sans MT Std Light" w:hAnsi="Gill Sans MT Std Light"/>
        </w:rPr>
        <w:t>.</w:t>
      </w:r>
      <w:r w:rsidR="006F163F">
        <w:rPr>
          <w:rFonts w:ascii="Gill Sans MT Std Light" w:hAnsi="Gill Sans MT Std Light"/>
        </w:rPr>
        <w:t>4</w:t>
      </w:r>
      <w:r w:rsidR="006039D6">
        <w:rPr>
          <w:rFonts w:ascii="Gill Sans MT Std Light" w:hAnsi="Gill Sans MT Std Light"/>
        </w:rPr>
        <w:t>.</w:t>
      </w:r>
      <w:r w:rsidR="006F163F">
        <w:rPr>
          <w:rFonts w:ascii="Gill Sans MT Std Light" w:hAnsi="Gill Sans MT Std Light"/>
        </w:rPr>
        <w:t xml:space="preserve"> – </w:t>
      </w:r>
      <w:r w:rsidR="00472B13">
        <w:rPr>
          <w:rFonts w:ascii="Gill Sans MT Std Light" w:hAnsi="Gill Sans MT Std Light"/>
        </w:rPr>
        <w:t>1.6</w:t>
      </w:r>
      <w:r w:rsidR="006F163F">
        <w:rPr>
          <w:rFonts w:ascii="Gill Sans MT Std Light" w:hAnsi="Gill Sans MT Std Light"/>
        </w:rPr>
        <w:t>.5.</w:t>
      </w:r>
      <w:r w:rsidR="006039D6">
        <w:rPr>
          <w:rFonts w:ascii="Gill Sans MT Std Light" w:hAnsi="Gill Sans MT Std Light"/>
        </w:rPr>
        <w:t xml:space="preserve"> </w:t>
      </w:r>
      <w:r w:rsidRPr="007A5688">
        <w:rPr>
          <w:rFonts w:ascii="Gill Sans MT Std Light" w:hAnsi="Gill Sans MT Std Light"/>
        </w:rPr>
        <w:t xml:space="preserve">gilt auch für die persönliche Haftung der Mitarbeiter, Vertreter und Organe des </w:t>
      </w:r>
      <w:r w:rsidR="006039D6">
        <w:rPr>
          <w:rFonts w:ascii="Gill Sans MT Std Light" w:hAnsi="Gill Sans MT Std Light"/>
        </w:rPr>
        <w:t xml:space="preserve">Erzbistums Köln. </w:t>
      </w:r>
    </w:p>
    <w:p w14:paraId="3964422A" w14:textId="77777777" w:rsidR="00BB6276" w:rsidRPr="006039D6" w:rsidRDefault="00142BE6" w:rsidP="00472B13">
      <w:pPr>
        <w:numPr>
          <w:ilvl w:val="2"/>
          <w:numId w:val="18"/>
        </w:numPr>
        <w:ind w:left="864"/>
        <w:jc w:val="both"/>
        <w:rPr>
          <w:rFonts w:ascii="Gill Sans MT Std Light" w:eastAsia="Times New Roman" w:hAnsi="Gill Sans MT Std Light"/>
          <w:lang w:eastAsia="de-DE"/>
        </w:rPr>
      </w:pPr>
      <w:r w:rsidRPr="00240AD0">
        <w:rPr>
          <w:rFonts w:ascii="Gill Sans MT Std Light" w:hAnsi="Gill Sans MT Std Light"/>
        </w:rPr>
        <w:t>Das Erzbistum Köln haftet für den Verlust von Daten nur bis zu dem Betrag, der bei ordnungsgemäßer und regelmäßiger</w:t>
      </w:r>
      <w:r w:rsidR="007A5688">
        <w:rPr>
          <w:rFonts w:ascii="Gill Sans MT Std Light" w:hAnsi="Gill Sans MT Std Light"/>
        </w:rPr>
        <w:t>, gefahrentsprechender</w:t>
      </w:r>
      <w:r w:rsidRPr="00240AD0">
        <w:rPr>
          <w:rFonts w:ascii="Gill Sans MT Std Light" w:hAnsi="Gill Sans MT Std Light"/>
        </w:rPr>
        <w:t xml:space="preserve"> Sicherung der Daten zu deren Wiederherstellung angefallen wäre.</w:t>
      </w:r>
    </w:p>
    <w:p w14:paraId="564B2757" w14:textId="77777777" w:rsidR="006039D6" w:rsidRPr="00240AD0" w:rsidRDefault="006F163F" w:rsidP="00472B13">
      <w:pPr>
        <w:numPr>
          <w:ilvl w:val="2"/>
          <w:numId w:val="18"/>
        </w:numPr>
        <w:ind w:left="864"/>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Eine darüber hinausgehende Haftung besteht nicht. </w:t>
      </w:r>
    </w:p>
    <w:p w14:paraId="1C310588" w14:textId="77777777" w:rsidR="002473A4" w:rsidRDefault="002473A4"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Datenschutz</w:t>
      </w:r>
    </w:p>
    <w:p w14:paraId="1FADEC7A" w14:textId="77777777" w:rsidR="00240AD0" w:rsidRPr="00526CF4" w:rsidRDefault="00526CF4" w:rsidP="00472B13">
      <w:pPr>
        <w:spacing w:after="240"/>
        <w:ind w:left="348"/>
        <w:jc w:val="both"/>
        <w:rPr>
          <w:rFonts w:ascii="Gill Sans MT Std Light" w:eastAsia="Times New Roman" w:hAnsi="Gill Sans MT Std Light"/>
          <w:lang w:eastAsia="de-DE"/>
        </w:rPr>
      </w:pPr>
      <w:r>
        <w:rPr>
          <w:rFonts w:ascii="Gill Sans MT Std Light" w:eastAsia="Times New Roman" w:hAnsi="Gill Sans MT Std Light"/>
          <w:lang w:eastAsia="de-DE"/>
        </w:rPr>
        <w:t>Wir nehmen den Schutz Ihrer Daten sehr ernst. Das Erzbistum Köln wird die personenbezogenen Daten, die wir von den Nutzer</w:t>
      </w:r>
      <w:r w:rsidR="00B31485">
        <w:rPr>
          <w:rFonts w:ascii="Gill Sans MT Std Light" w:eastAsia="Times New Roman" w:hAnsi="Gill Sans MT Std Light"/>
          <w:lang w:eastAsia="de-DE"/>
        </w:rPr>
        <w:t>n</w:t>
      </w:r>
      <w:r>
        <w:rPr>
          <w:rFonts w:ascii="Gill Sans MT Std Light" w:eastAsia="Times New Roman" w:hAnsi="Gill Sans MT Std Light"/>
          <w:lang w:eastAsia="de-DE"/>
        </w:rPr>
        <w:t xml:space="preserve"> </w:t>
      </w:r>
      <w:r w:rsidR="00B31485">
        <w:rPr>
          <w:rFonts w:ascii="Gill Sans MT Std Light" w:eastAsia="Times New Roman" w:hAnsi="Gill Sans MT Std Light"/>
          <w:lang w:eastAsia="de-DE"/>
        </w:rPr>
        <w:t xml:space="preserve">und </w:t>
      </w:r>
      <w:r w:rsidR="00E004AC">
        <w:rPr>
          <w:rFonts w:ascii="Gill Sans MT Std Light" w:eastAsia="Times New Roman" w:hAnsi="Gill Sans MT Std Light"/>
          <w:lang w:eastAsia="de-DE"/>
        </w:rPr>
        <w:t>Autor</w:t>
      </w:r>
      <w:r w:rsidR="00B31485">
        <w:rPr>
          <w:rFonts w:ascii="Gill Sans MT Std Light" w:eastAsia="Times New Roman" w:hAnsi="Gill Sans MT Std Light"/>
          <w:lang w:eastAsia="de-DE"/>
        </w:rPr>
        <w:t xml:space="preserve">n </w:t>
      </w:r>
      <w:r>
        <w:rPr>
          <w:rFonts w:ascii="Gill Sans MT Std Light" w:eastAsia="Times New Roman" w:hAnsi="Gill Sans MT Std Light"/>
          <w:lang w:eastAsia="de-DE"/>
        </w:rPr>
        <w:t xml:space="preserve">erhalten nicht unbefugt an Dritte weitergeben oder zur Kenntnis bringen. </w:t>
      </w:r>
      <w:r w:rsidR="00240AD0">
        <w:rPr>
          <w:rFonts w:ascii="Gill Sans MT Std Light" w:eastAsia="Times New Roman" w:hAnsi="Gill Sans MT Std Light"/>
          <w:lang w:eastAsia="de-DE"/>
        </w:rPr>
        <w:t xml:space="preserve">Einzelheiten zur Datenerhebung und Datenverarbeitung sind den </w:t>
      </w:r>
      <w:commentRangeStart w:id="0"/>
      <w:r w:rsidR="00240AD0">
        <w:rPr>
          <w:rFonts w:ascii="Gill Sans MT Std Light" w:eastAsia="Times New Roman" w:hAnsi="Gill Sans MT Std Light"/>
          <w:lang w:eastAsia="de-DE"/>
        </w:rPr>
        <w:t xml:space="preserve">Datenschutzbestimmungen </w:t>
      </w:r>
      <w:commentRangeEnd w:id="0"/>
      <w:r w:rsidR="00240AD0">
        <w:rPr>
          <w:rStyle w:val="Kommentarzeichen"/>
        </w:rPr>
        <w:commentReference w:id="0"/>
      </w:r>
      <w:r w:rsidR="00240AD0">
        <w:rPr>
          <w:rFonts w:ascii="Gill Sans MT Std Light" w:eastAsia="Times New Roman" w:hAnsi="Gill Sans MT Std Light"/>
          <w:lang w:eastAsia="de-DE"/>
        </w:rPr>
        <w:t>zu entnehmen.</w:t>
      </w:r>
    </w:p>
    <w:p w14:paraId="6E55D564" w14:textId="77777777" w:rsidR="002473A4" w:rsidRDefault="002473A4"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 xml:space="preserve">Offenlegung von Informationen </w:t>
      </w:r>
    </w:p>
    <w:p w14:paraId="6DE84BB2" w14:textId="77777777" w:rsidR="009A0F60" w:rsidRPr="00240AD0" w:rsidRDefault="00240AD0" w:rsidP="00472B13">
      <w:pPr>
        <w:spacing w:after="240"/>
        <w:ind w:left="432"/>
        <w:jc w:val="both"/>
        <w:rPr>
          <w:rFonts w:ascii="Gill Sans MT Std Light" w:eastAsia="Times New Roman" w:hAnsi="Gill Sans MT Std Light"/>
          <w:lang w:eastAsia="de-DE"/>
        </w:rPr>
      </w:pPr>
      <w:r>
        <w:rPr>
          <w:rFonts w:ascii="Gill Sans MT Std Light" w:eastAsia="Times New Roman" w:hAnsi="Gill Sans MT Std Light"/>
          <w:lang w:eastAsia="de-DE"/>
        </w:rPr>
        <w:lastRenderedPageBreak/>
        <w:t>Das Erzbistum Köln ist berechtigt, vorhandene Informationen von und über Nutzer</w:t>
      </w:r>
      <w:r w:rsidR="009A0F60">
        <w:rPr>
          <w:rFonts w:ascii="Gill Sans MT Std Light" w:eastAsia="Times New Roman" w:hAnsi="Gill Sans MT Std Light"/>
          <w:lang w:eastAsia="de-DE"/>
        </w:rPr>
        <w:t xml:space="preserve"> ohne dessen ausdrückliches Einverständnis</w:t>
      </w:r>
      <w:r>
        <w:rPr>
          <w:rFonts w:ascii="Gill Sans MT Std Light" w:eastAsia="Times New Roman" w:hAnsi="Gill Sans MT Std Light"/>
          <w:lang w:eastAsia="de-DE"/>
        </w:rPr>
        <w:t xml:space="preserve"> an Dritte herauszugeben, soweit </w:t>
      </w:r>
      <w:r w:rsidR="009A0F60">
        <w:rPr>
          <w:rFonts w:ascii="Gill Sans MT Std Light" w:eastAsia="Times New Roman" w:hAnsi="Gill Sans MT Std Light"/>
          <w:lang w:eastAsia="de-DE"/>
        </w:rPr>
        <w:t xml:space="preserve">es hierzu verpflichtet </w:t>
      </w:r>
      <w:r>
        <w:rPr>
          <w:rFonts w:ascii="Gill Sans MT Std Light" w:eastAsia="Times New Roman" w:hAnsi="Gill Sans MT Std Light"/>
          <w:lang w:eastAsia="de-DE"/>
        </w:rPr>
        <w:t xml:space="preserve">oder nach pflichtgemäßen Ermessen notwendig und rechtlich zulässig ist, um gesetzliche Bestimmungen oder richterliche oder behördliche Anordnungen zu erfüllen. </w:t>
      </w:r>
    </w:p>
    <w:p w14:paraId="03ACDAF0" w14:textId="77777777" w:rsidR="002473A4" w:rsidRDefault="002473A4"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Anwendbares Recht, Gerichtsstand</w:t>
      </w:r>
    </w:p>
    <w:p w14:paraId="1957D2A0" w14:textId="77777777" w:rsidR="00240AD0" w:rsidRDefault="002473A4" w:rsidP="00472B13">
      <w:pPr>
        <w:pStyle w:val="FarbigeListe-Akzent11"/>
        <w:numPr>
          <w:ilvl w:val="2"/>
          <w:numId w:val="18"/>
        </w:numPr>
        <w:spacing w:after="240"/>
        <w:ind w:left="864"/>
        <w:jc w:val="both"/>
        <w:rPr>
          <w:rFonts w:ascii="Gill Sans MT Std Light" w:eastAsia="Times New Roman" w:hAnsi="Gill Sans MT Std Light"/>
          <w:lang w:eastAsia="de-DE"/>
        </w:rPr>
      </w:pPr>
      <w:r w:rsidRPr="00D7064D">
        <w:rPr>
          <w:rFonts w:ascii="Gill Sans MT Std Light" w:eastAsia="Times New Roman" w:hAnsi="Gill Sans MT Std Light"/>
          <w:lang w:eastAsia="de-DE"/>
        </w:rPr>
        <w:t>Es gilt das Recht der Bundesrepublik Deutschland unter Ausschluss der Normen des Kollisionsrechts und des UN-Kaufrechts.</w:t>
      </w:r>
    </w:p>
    <w:p w14:paraId="593808C2" w14:textId="77777777" w:rsidR="00240AD0" w:rsidRDefault="00240AD0" w:rsidP="00472B13">
      <w:pPr>
        <w:pStyle w:val="FarbigeListe-Akzent11"/>
        <w:spacing w:after="240"/>
        <w:ind w:left="864"/>
        <w:jc w:val="both"/>
        <w:rPr>
          <w:rFonts w:ascii="Gill Sans MT Std Light" w:eastAsia="Times New Roman" w:hAnsi="Gill Sans MT Std Light"/>
          <w:lang w:eastAsia="de-DE"/>
        </w:rPr>
      </w:pPr>
    </w:p>
    <w:p w14:paraId="55B4E300" w14:textId="77777777" w:rsidR="002473A4" w:rsidRPr="009A0F60" w:rsidRDefault="00240AD0" w:rsidP="00472B13">
      <w:pPr>
        <w:pStyle w:val="FarbigeListe-Akzent11"/>
        <w:numPr>
          <w:ilvl w:val="2"/>
          <w:numId w:val="18"/>
        </w:numPr>
        <w:spacing w:after="240"/>
        <w:ind w:left="864"/>
        <w:jc w:val="both"/>
        <w:rPr>
          <w:rFonts w:ascii="Gill Sans MT Std Light" w:eastAsia="Times New Roman" w:hAnsi="Gill Sans MT Std Light"/>
          <w:lang w:eastAsia="de-DE"/>
        </w:rPr>
      </w:pPr>
      <w:r w:rsidRPr="009A0F60">
        <w:rPr>
          <w:rFonts w:ascii="Gill Sans MT Std Light" w:eastAsia="Times New Roman" w:hAnsi="Gill Sans MT Std Light"/>
          <w:lang w:eastAsia="de-DE"/>
        </w:rPr>
        <w:t>Gerichtssta</w:t>
      </w:r>
      <w:r w:rsidR="009A0F60">
        <w:rPr>
          <w:rFonts w:ascii="Gill Sans MT Std Light" w:eastAsia="Times New Roman" w:hAnsi="Gill Sans MT Std Light"/>
          <w:lang w:eastAsia="de-DE"/>
        </w:rPr>
        <w:t xml:space="preserve">nd für alle Streitigkeiten ist – </w:t>
      </w:r>
      <w:r w:rsidRPr="009A0F60">
        <w:rPr>
          <w:rFonts w:ascii="Gill Sans MT Std Light" w:eastAsia="Times New Roman" w:hAnsi="Gill Sans MT Std Light"/>
          <w:lang w:eastAsia="de-DE"/>
        </w:rPr>
        <w:t>soweit gesetzlich zulässig</w:t>
      </w:r>
      <w:r w:rsidR="009A0F60" w:rsidRPr="009A0F60">
        <w:rPr>
          <w:rFonts w:ascii="Gill Sans MT Std Light" w:eastAsia="Times New Roman" w:hAnsi="Gill Sans MT Std Light"/>
          <w:lang w:eastAsia="de-DE"/>
        </w:rPr>
        <w:t xml:space="preserve"> –</w:t>
      </w:r>
      <w:r w:rsidRPr="009A0F60">
        <w:rPr>
          <w:rFonts w:ascii="Gill Sans MT Std Light" w:eastAsia="Times New Roman" w:hAnsi="Gill Sans MT Std Light"/>
          <w:lang w:eastAsia="de-DE"/>
        </w:rPr>
        <w:t xml:space="preserve"> der Sitz des Erzbistums Köln. </w:t>
      </w:r>
    </w:p>
    <w:p w14:paraId="17755FC1" w14:textId="77777777" w:rsidR="002473A4" w:rsidRDefault="002473A4"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 xml:space="preserve">Salvatorische Klausel </w:t>
      </w:r>
    </w:p>
    <w:p w14:paraId="0CE7200B" w14:textId="77777777" w:rsidR="002473A4" w:rsidRPr="00240AD0" w:rsidRDefault="00240AD0" w:rsidP="00472B13">
      <w:pPr>
        <w:spacing w:after="240"/>
        <w:ind w:left="348"/>
        <w:jc w:val="both"/>
        <w:rPr>
          <w:rFonts w:ascii="Gill Sans MT Std Light" w:eastAsia="Times New Roman" w:hAnsi="Gill Sans MT Std Light"/>
          <w:lang w:eastAsia="de-DE"/>
        </w:rPr>
      </w:pPr>
      <w:r>
        <w:rPr>
          <w:rFonts w:ascii="Gill Sans MT Std Light" w:eastAsia="Times New Roman" w:hAnsi="Gill Sans MT Std Light"/>
          <w:lang w:eastAsia="de-DE"/>
        </w:rPr>
        <w:t xml:space="preserve">Sollten einzelne Regelungen der Nutzungsbedingungen unwirksam sein oder werden, wird dadurch die Wirksamkeit der übrigen Regelungen nicht berührt. Sofern Teile der Nutzungsbedingungen der geltenden Rechtslage nicht, nicht mehr oder nicht vollständig entsprechen sollten, bleiben die übrigen Teile in ihrem Inhalt und ihrer Gültigkeit davon unberührt und der ungültige Teil gilt als durch einen solchen ersetzt, der dem Sinn und Zweck des unwirksamen Teils bzw. dem Parteiwillen in rechtswirksamer Weise wirtschaftlich am nächsten kommt. </w:t>
      </w:r>
    </w:p>
    <w:p w14:paraId="19C510ED" w14:textId="77777777" w:rsidR="00240AD0" w:rsidRDefault="00240AD0" w:rsidP="00472B13">
      <w:pPr>
        <w:numPr>
          <w:ilvl w:val="1"/>
          <w:numId w:val="18"/>
        </w:numPr>
        <w:spacing w:after="240"/>
        <w:ind w:left="432"/>
        <w:jc w:val="both"/>
        <w:rPr>
          <w:rFonts w:ascii="Gill Sans MT Std Light" w:eastAsia="Times New Roman" w:hAnsi="Gill Sans MT Std Light"/>
          <w:b/>
          <w:lang w:eastAsia="de-DE"/>
        </w:rPr>
      </w:pPr>
      <w:r>
        <w:rPr>
          <w:rFonts w:ascii="Gill Sans MT Std Light" w:eastAsia="Times New Roman" w:hAnsi="Gill Sans MT Std Light"/>
          <w:b/>
          <w:lang w:eastAsia="de-DE"/>
        </w:rPr>
        <w:t>Änderungsvorbehalt</w:t>
      </w:r>
    </w:p>
    <w:p w14:paraId="38272027" w14:textId="77777777" w:rsidR="002C7324" w:rsidRPr="00D7064D" w:rsidRDefault="00240AD0" w:rsidP="00472B13">
      <w:pPr>
        <w:pStyle w:val="FarbigeListe-Akzent11"/>
        <w:spacing w:after="240"/>
        <w:ind w:left="348"/>
        <w:jc w:val="both"/>
        <w:rPr>
          <w:rFonts w:ascii="Gill Sans MT Std Light" w:eastAsia="Times New Roman" w:hAnsi="Gill Sans MT Std Light"/>
          <w:lang w:eastAsia="de-DE"/>
        </w:rPr>
      </w:pPr>
      <w:r w:rsidRPr="0078261A">
        <w:rPr>
          <w:rFonts w:ascii="Gill Sans MT Std Light" w:eastAsia="Times New Roman" w:hAnsi="Gill Sans MT Std Light"/>
          <w:lang w:eastAsia="de-DE"/>
        </w:rPr>
        <w:t xml:space="preserve">Das Erzbistum Köln hat das Recht, Bestimmungen dieser Nutzungsbedingungen zu ändern, wenn ein wichtiger Grund hierfür vorliegt. Das Erzbistum Köln wird den Nutzern die Änderung per E-Mail mitteilen. Widerspricht der Nutzer nicht innerhalb einer Frist von 6 Wochen nach Erhalt der E-Mail, gelten die geänderten Nutzungsbedingungen als vereinbart. Der </w:t>
      </w:r>
      <w:r w:rsidR="0078261A" w:rsidRPr="0078261A">
        <w:rPr>
          <w:rFonts w:ascii="Gill Sans MT Std Light" w:eastAsia="Times New Roman" w:hAnsi="Gill Sans MT Std Light"/>
          <w:lang w:eastAsia="de-DE"/>
        </w:rPr>
        <w:t xml:space="preserve">Nutzer </w:t>
      </w:r>
      <w:r w:rsidRPr="0078261A">
        <w:rPr>
          <w:rFonts w:ascii="Gill Sans MT Std Light" w:eastAsia="Times New Roman" w:hAnsi="Gill Sans MT Std Light"/>
          <w:lang w:eastAsia="de-DE"/>
        </w:rPr>
        <w:t xml:space="preserve">wird auf diese Rechtsfolge hingewiesen. Widerspricht der </w:t>
      </w:r>
      <w:r w:rsidR="0078261A" w:rsidRPr="0078261A">
        <w:rPr>
          <w:rFonts w:ascii="Gill Sans MT Std Light" w:eastAsia="Times New Roman" w:hAnsi="Gill Sans MT Std Light"/>
          <w:lang w:eastAsia="de-DE"/>
        </w:rPr>
        <w:t xml:space="preserve">Nutzer </w:t>
      </w:r>
      <w:r w:rsidRPr="0078261A">
        <w:rPr>
          <w:rFonts w:ascii="Gill Sans MT Std Light" w:eastAsia="Times New Roman" w:hAnsi="Gill Sans MT Std Light"/>
          <w:lang w:eastAsia="de-DE"/>
        </w:rPr>
        <w:t xml:space="preserve">den neuen </w:t>
      </w:r>
      <w:r w:rsidR="0078261A" w:rsidRPr="0078261A">
        <w:rPr>
          <w:rFonts w:ascii="Gill Sans MT Std Light" w:eastAsia="Times New Roman" w:hAnsi="Gill Sans MT Std Light"/>
          <w:lang w:eastAsia="de-DE"/>
        </w:rPr>
        <w:t>Nutzungsbedingungen</w:t>
      </w:r>
      <w:r w:rsidRPr="0078261A">
        <w:rPr>
          <w:rFonts w:ascii="Gill Sans MT Std Light" w:eastAsia="Times New Roman" w:hAnsi="Gill Sans MT Std Light"/>
          <w:lang w:eastAsia="de-DE"/>
        </w:rPr>
        <w:t xml:space="preserve">, kann </w:t>
      </w:r>
      <w:r w:rsidR="0078261A" w:rsidRPr="0078261A">
        <w:rPr>
          <w:rFonts w:ascii="Gill Sans MT Std Light" w:eastAsia="Times New Roman" w:hAnsi="Gill Sans MT Std Light"/>
          <w:lang w:eastAsia="de-DE"/>
        </w:rPr>
        <w:t>das Erzbistum Köln</w:t>
      </w:r>
      <w:r w:rsidRPr="0078261A">
        <w:rPr>
          <w:rFonts w:ascii="Gill Sans MT Std Light" w:eastAsia="Times New Roman" w:hAnsi="Gill Sans MT Std Light"/>
          <w:lang w:eastAsia="de-DE"/>
        </w:rPr>
        <w:t xml:space="preserve"> den Vertrag nach Maßgabe ordentlich kündigen</w:t>
      </w:r>
    </w:p>
    <w:p w14:paraId="500939A8" w14:textId="77777777" w:rsidR="002C7324" w:rsidRPr="00D7064D" w:rsidRDefault="002C7324" w:rsidP="00472B13">
      <w:pPr>
        <w:spacing w:after="240"/>
        <w:jc w:val="both"/>
        <w:rPr>
          <w:rFonts w:ascii="Gill Sans MT Std Light" w:eastAsia="Times New Roman" w:hAnsi="Gill Sans MT Std Light"/>
          <w:lang w:eastAsia="de-DE"/>
        </w:rPr>
      </w:pPr>
      <w:r w:rsidRPr="006A76EA">
        <w:rPr>
          <w:rFonts w:ascii="Gill Sans MT Std Light" w:eastAsia="Times New Roman" w:hAnsi="Gill Sans MT Std Light"/>
          <w:b/>
          <w:lang w:eastAsia="de-DE"/>
        </w:rPr>
        <w:t>Stand:</w:t>
      </w:r>
      <w:r w:rsidRPr="00D7064D">
        <w:rPr>
          <w:rFonts w:ascii="Gill Sans MT Std Light" w:eastAsia="Times New Roman" w:hAnsi="Gill Sans MT Std Light"/>
          <w:lang w:eastAsia="de-DE"/>
        </w:rPr>
        <w:t xml:space="preserve"> </w:t>
      </w:r>
      <w:r w:rsidR="006A76EA">
        <w:rPr>
          <w:rFonts w:ascii="Gill Sans MT Std Light" w:eastAsia="Times New Roman" w:hAnsi="Gill Sans MT Std Light"/>
          <w:lang w:eastAsia="de-DE"/>
        </w:rPr>
        <w:t xml:space="preserve"> </w:t>
      </w:r>
      <w:ins w:id="1" w:author="Thomas Köbrich" w:date="2015-11-25T17:32:00Z">
        <w:r w:rsidR="00792FCD">
          <w:rPr>
            <w:rFonts w:ascii="Gill Sans MT Std Light" w:eastAsia="Times New Roman" w:hAnsi="Gill Sans MT Std Light"/>
            <w:lang w:eastAsia="de-DE"/>
          </w:rPr>
          <w:t>Dezember</w:t>
        </w:r>
      </w:ins>
      <w:r w:rsidR="00E962C8">
        <w:rPr>
          <w:rFonts w:ascii="Gill Sans MT Std Light" w:eastAsia="Times New Roman" w:hAnsi="Gill Sans MT Std Light"/>
          <w:lang w:eastAsia="de-DE"/>
        </w:rPr>
        <w:t xml:space="preserve"> </w:t>
      </w:r>
      <w:bookmarkStart w:id="2" w:name="_GoBack"/>
      <w:bookmarkEnd w:id="2"/>
      <w:del w:id="3" w:author="Thomas Köbrich" w:date="2015-11-25T17:32:00Z">
        <w:r w:rsidR="00CF135F" w:rsidDel="00792FCD">
          <w:rPr>
            <w:rFonts w:ascii="Gill Sans MT Std Light" w:eastAsia="Times New Roman" w:hAnsi="Gill Sans MT Std Light"/>
            <w:lang w:eastAsia="de-DE"/>
          </w:rPr>
          <w:delText>September</w:delText>
        </w:r>
        <w:r w:rsidR="006A76EA" w:rsidDel="00792FCD">
          <w:rPr>
            <w:rFonts w:ascii="Gill Sans MT Std Light" w:eastAsia="Times New Roman" w:hAnsi="Gill Sans MT Std Light"/>
            <w:lang w:eastAsia="de-DE"/>
          </w:rPr>
          <w:delText xml:space="preserve"> </w:delText>
        </w:r>
      </w:del>
      <w:r w:rsidR="006A76EA">
        <w:rPr>
          <w:rFonts w:ascii="Gill Sans MT Std Light" w:eastAsia="Times New Roman" w:hAnsi="Gill Sans MT Std Light"/>
          <w:lang w:eastAsia="de-DE"/>
        </w:rPr>
        <w:t xml:space="preserve">2015 </w:t>
      </w:r>
    </w:p>
    <w:sectPr w:rsidR="002C7324" w:rsidRPr="00D7064D" w:rsidSect="002C73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omas Köbrich" w:date="2015-09-15T10:31:00Z" w:initials="TK">
    <w:p w14:paraId="0CF5B26F" w14:textId="77777777" w:rsidR="00240AD0" w:rsidRPr="00240AD0" w:rsidRDefault="00240AD0">
      <w:pPr>
        <w:pStyle w:val="Kommentartext"/>
      </w:pPr>
      <w:r>
        <w:rPr>
          <w:rStyle w:val="Kommentarzeichen"/>
        </w:rPr>
        <w:annotationRef/>
      </w:r>
      <w:r>
        <w:t xml:space="preserve">Verlinkung </w:t>
      </w:r>
      <w:r w:rsidR="00C9150A">
        <w:t xml:space="preserve">ist in der Endversion zu integrieren.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BFD8F" w14:textId="77777777" w:rsidR="00C13CD0" w:rsidRDefault="00C13CD0">
      <w:pPr>
        <w:spacing w:after="0" w:line="240" w:lineRule="auto"/>
      </w:pPr>
      <w:r>
        <w:separator/>
      </w:r>
    </w:p>
  </w:endnote>
  <w:endnote w:type="continuationSeparator" w:id="0">
    <w:p w14:paraId="3EE8049C" w14:textId="77777777" w:rsidR="00C13CD0" w:rsidRDefault="00C1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Gill Sans MT Std Light">
    <w:altName w:val="Gill Sans MT"/>
    <w:panose1 w:val="00000000000000000000"/>
    <w:charset w:val="00"/>
    <w:family w:val="swiss"/>
    <w:notTrueType/>
    <w:pitch w:val="variable"/>
    <w:sig w:usb0="800000AF" w:usb1="5000205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193BE" w14:textId="77777777" w:rsidR="00C13CD0" w:rsidRDefault="00C13CD0">
      <w:pPr>
        <w:spacing w:after="0" w:line="240" w:lineRule="auto"/>
      </w:pPr>
      <w:r>
        <w:separator/>
      </w:r>
    </w:p>
  </w:footnote>
  <w:footnote w:type="continuationSeparator" w:id="0">
    <w:p w14:paraId="23BF6844" w14:textId="77777777" w:rsidR="00C13CD0" w:rsidRDefault="00C13C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07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42460"/>
    <w:multiLevelType w:val="multilevel"/>
    <w:tmpl w:val="AA168A2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164844"/>
    <w:multiLevelType w:val="multilevel"/>
    <w:tmpl w:val="CA62A1F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EA0C80"/>
    <w:multiLevelType w:val="multilevel"/>
    <w:tmpl w:val="AA168A2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2607010"/>
    <w:multiLevelType w:val="hybridMultilevel"/>
    <w:tmpl w:val="E0B65584"/>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Symbol"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Symbol"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Symbol" w:hint="default"/>
      </w:rPr>
    </w:lvl>
    <w:lvl w:ilvl="8" w:tplc="04070005" w:tentative="1">
      <w:start w:val="1"/>
      <w:numFmt w:val="bullet"/>
      <w:lvlText w:val=""/>
      <w:lvlJc w:val="left"/>
      <w:pPr>
        <w:ind w:left="7272" w:hanging="360"/>
      </w:pPr>
      <w:rPr>
        <w:rFonts w:ascii="Wingdings" w:hAnsi="Wingdings" w:hint="default"/>
      </w:rPr>
    </w:lvl>
  </w:abstractNum>
  <w:abstractNum w:abstractNumId="5">
    <w:nsid w:val="24516828"/>
    <w:multiLevelType w:val="multilevel"/>
    <w:tmpl w:val="AA168A2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75A69B1"/>
    <w:multiLevelType w:val="hybridMultilevel"/>
    <w:tmpl w:val="D9AE8490"/>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Symbol"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Symbol"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Symbol" w:hint="default"/>
      </w:rPr>
    </w:lvl>
    <w:lvl w:ilvl="8" w:tplc="04070005" w:tentative="1">
      <w:start w:val="1"/>
      <w:numFmt w:val="bullet"/>
      <w:lvlText w:val=""/>
      <w:lvlJc w:val="left"/>
      <w:pPr>
        <w:ind w:left="7272" w:hanging="360"/>
      </w:pPr>
      <w:rPr>
        <w:rFonts w:ascii="Wingdings" w:hAnsi="Wingdings" w:hint="default"/>
      </w:rPr>
    </w:lvl>
  </w:abstractNum>
  <w:abstractNum w:abstractNumId="7">
    <w:nsid w:val="28921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9472F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FE14C3"/>
    <w:multiLevelType w:val="hybridMultilevel"/>
    <w:tmpl w:val="D16C98A4"/>
    <w:lvl w:ilvl="0" w:tplc="F3744A8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4F85A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3A1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D823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E264A1"/>
    <w:multiLevelType w:val="multilevel"/>
    <w:tmpl w:val="C1E8792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F910067"/>
    <w:multiLevelType w:val="multilevel"/>
    <w:tmpl w:val="821E2A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78B035F"/>
    <w:multiLevelType w:val="hybridMultilevel"/>
    <w:tmpl w:val="F1001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D276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7C3F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A3F252C"/>
    <w:multiLevelType w:val="hybridMultilevel"/>
    <w:tmpl w:val="104223F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AB12C27"/>
    <w:multiLevelType w:val="multilevel"/>
    <w:tmpl w:val="CA384BB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8"/>
  </w:num>
  <w:num w:numId="3">
    <w:abstractNumId w:val="10"/>
  </w:num>
  <w:num w:numId="4">
    <w:abstractNumId w:val="2"/>
  </w:num>
  <w:num w:numId="5">
    <w:abstractNumId w:val="13"/>
  </w:num>
  <w:num w:numId="6">
    <w:abstractNumId w:val="4"/>
  </w:num>
  <w:num w:numId="7">
    <w:abstractNumId w:val="16"/>
  </w:num>
  <w:num w:numId="8">
    <w:abstractNumId w:val="0"/>
  </w:num>
  <w:num w:numId="9">
    <w:abstractNumId w:val="8"/>
  </w:num>
  <w:num w:numId="10">
    <w:abstractNumId w:val="3"/>
  </w:num>
  <w:num w:numId="11">
    <w:abstractNumId w:val="6"/>
  </w:num>
  <w:num w:numId="12">
    <w:abstractNumId w:val="1"/>
  </w:num>
  <w:num w:numId="13">
    <w:abstractNumId w:val="5"/>
  </w:num>
  <w:num w:numId="14">
    <w:abstractNumId w:val="11"/>
  </w:num>
  <w:num w:numId="15">
    <w:abstractNumId w:val="7"/>
  </w:num>
  <w:num w:numId="16">
    <w:abstractNumId w:val="17"/>
  </w:num>
  <w:num w:numId="17">
    <w:abstractNumId w:val="19"/>
  </w:num>
  <w:num w:numId="18">
    <w:abstractNumId w:val="14"/>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02A59"/>
    <w:rsid w:val="00016A26"/>
    <w:rsid w:val="00030CFD"/>
    <w:rsid w:val="000575BF"/>
    <w:rsid w:val="00061CB9"/>
    <w:rsid w:val="00097660"/>
    <w:rsid w:val="000B63FE"/>
    <w:rsid w:val="000C01C8"/>
    <w:rsid w:val="001150A6"/>
    <w:rsid w:val="00142BE6"/>
    <w:rsid w:val="001A04A1"/>
    <w:rsid w:val="001E2CFC"/>
    <w:rsid w:val="00234BDF"/>
    <w:rsid w:val="00240AD0"/>
    <w:rsid w:val="002473A4"/>
    <w:rsid w:val="00285286"/>
    <w:rsid w:val="002908DD"/>
    <w:rsid w:val="002C7324"/>
    <w:rsid w:val="00350AF5"/>
    <w:rsid w:val="00364DE6"/>
    <w:rsid w:val="0038060C"/>
    <w:rsid w:val="00381A67"/>
    <w:rsid w:val="003B1DBC"/>
    <w:rsid w:val="003C5D42"/>
    <w:rsid w:val="003F1C53"/>
    <w:rsid w:val="00472B13"/>
    <w:rsid w:val="00476FE5"/>
    <w:rsid w:val="004C3BA6"/>
    <w:rsid w:val="004D617E"/>
    <w:rsid w:val="004D62DA"/>
    <w:rsid w:val="00526CF4"/>
    <w:rsid w:val="005344BB"/>
    <w:rsid w:val="00585A5E"/>
    <w:rsid w:val="005923CB"/>
    <w:rsid w:val="005A5D0C"/>
    <w:rsid w:val="005D7792"/>
    <w:rsid w:val="006039D6"/>
    <w:rsid w:val="0062777B"/>
    <w:rsid w:val="006303B4"/>
    <w:rsid w:val="00641DBA"/>
    <w:rsid w:val="006918CE"/>
    <w:rsid w:val="006A76EA"/>
    <w:rsid w:val="006F163F"/>
    <w:rsid w:val="007041AD"/>
    <w:rsid w:val="00736B61"/>
    <w:rsid w:val="0078261A"/>
    <w:rsid w:val="0078778A"/>
    <w:rsid w:val="00792FCD"/>
    <w:rsid w:val="007A5688"/>
    <w:rsid w:val="007E54BB"/>
    <w:rsid w:val="00802A59"/>
    <w:rsid w:val="00816CA2"/>
    <w:rsid w:val="00820A12"/>
    <w:rsid w:val="00823E11"/>
    <w:rsid w:val="00861A5B"/>
    <w:rsid w:val="00867BB0"/>
    <w:rsid w:val="00883886"/>
    <w:rsid w:val="008B1FB9"/>
    <w:rsid w:val="008B5360"/>
    <w:rsid w:val="008B79F6"/>
    <w:rsid w:val="008D7331"/>
    <w:rsid w:val="009438F6"/>
    <w:rsid w:val="00964609"/>
    <w:rsid w:val="0098743F"/>
    <w:rsid w:val="009A0F60"/>
    <w:rsid w:val="009D55FD"/>
    <w:rsid w:val="00A31C22"/>
    <w:rsid w:val="00A931B7"/>
    <w:rsid w:val="00AD7FBB"/>
    <w:rsid w:val="00B0479D"/>
    <w:rsid w:val="00B0587D"/>
    <w:rsid w:val="00B31485"/>
    <w:rsid w:val="00B52163"/>
    <w:rsid w:val="00BB6276"/>
    <w:rsid w:val="00C13CD0"/>
    <w:rsid w:val="00C45FFA"/>
    <w:rsid w:val="00C7105B"/>
    <w:rsid w:val="00C876B7"/>
    <w:rsid w:val="00C9150A"/>
    <w:rsid w:val="00CA59D9"/>
    <w:rsid w:val="00CC0F14"/>
    <w:rsid w:val="00CC3F7F"/>
    <w:rsid w:val="00CC548A"/>
    <w:rsid w:val="00CF135F"/>
    <w:rsid w:val="00D37F9B"/>
    <w:rsid w:val="00D54C31"/>
    <w:rsid w:val="00D7064D"/>
    <w:rsid w:val="00D8532F"/>
    <w:rsid w:val="00D87E15"/>
    <w:rsid w:val="00D95290"/>
    <w:rsid w:val="00DD2B96"/>
    <w:rsid w:val="00DF7B1C"/>
    <w:rsid w:val="00E004AC"/>
    <w:rsid w:val="00E326DE"/>
    <w:rsid w:val="00E755CD"/>
    <w:rsid w:val="00E835DA"/>
    <w:rsid w:val="00E87D4F"/>
    <w:rsid w:val="00E962C8"/>
    <w:rsid w:val="00ED4CE2"/>
    <w:rsid w:val="00EE00E2"/>
    <w:rsid w:val="00EF05C5"/>
    <w:rsid w:val="00F2207C"/>
    <w:rsid w:val="00F56BE0"/>
    <w:rsid w:val="00F604E6"/>
    <w:rsid w:val="00F950C9"/>
    <w:rsid w:val="00FB16F2"/>
    <w:rsid w:val="00FF23A0"/>
    <w:rsid w:val="00FF586E"/>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0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A9A"/>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rbigeListe-Akzent11">
    <w:name w:val="Farbige Liste - Akzent 11"/>
    <w:basedOn w:val="Standard"/>
    <w:uiPriority w:val="34"/>
    <w:qFormat/>
    <w:rsid w:val="00132CE8"/>
    <w:pPr>
      <w:ind w:left="720"/>
      <w:contextualSpacing/>
    </w:pPr>
  </w:style>
  <w:style w:type="character" w:styleId="Kommentarzeichen">
    <w:name w:val="annotation reference"/>
    <w:uiPriority w:val="99"/>
    <w:semiHidden/>
    <w:unhideWhenUsed/>
    <w:rsid w:val="004E563F"/>
    <w:rPr>
      <w:sz w:val="16"/>
      <w:szCs w:val="16"/>
    </w:rPr>
  </w:style>
  <w:style w:type="paragraph" w:styleId="Kommentartext">
    <w:name w:val="annotation text"/>
    <w:basedOn w:val="Standard"/>
    <w:link w:val="KommentartextZeichen"/>
    <w:uiPriority w:val="99"/>
    <w:unhideWhenUsed/>
    <w:rsid w:val="004E563F"/>
    <w:pPr>
      <w:spacing w:line="240" w:lineRule="auto"/>
    </w:pPr>
    <w:rPr>
      <w:sz w:val="20"/>
      <w:szCs w:val="20"/>
    </w:rPr>
  </w:style>
  <w:style w:type="character" w:customStyle="1" w:styleId="KommentartextZeichen">
    <w:name w:val="Kommentartext Zeichen"/>
    <w:link w:val="Kommentartext"/>
    <w:uiPriority w:val="99"/>
    <w:rsid w:val="004E563F"/>
    <w:rPr>
      <w:sz w:val="20"/>
      <w:szCs w:val="20"/>
    </w:rPr>
  </w:style>
  <w:style w:type="paragraph" w:styleId="Kommentarthema">
    <w:name w:val="annotation subject"/>
    <w:basedOn w:val="Kommentartext"/>
    <w:next w:val="Kommentartext"/>
    <w:link w:val="KommentarthemaZeichen"/>
    <w:uiPriority w:val="99"/>
    <w:semiHidden/>
    <w:unhideWhenUsed/>
    <w:rsid w:val="004E563F"/>
    <w:rPr>
      <w:b/>
      <w:bCs/>
    </w:rPr>
  </w:style>
  <w:style w:type="character" w:customStyle="1" w:styleId="KommentarthemaZeichen">
    <w:name w:val="Kommentarthema Zeichen"/>
    <w:link w:val="Kommentarthema"/>
    <w:uiPriority w:val="99"/>
    <w:semiHidden/>
    <w:rsid w:val="004E563F"/>
    <w:rPr>
      <w:b/>
      <w:bCs/>
      <w:sz w:val="20"/>
      <w:szCs w:val="20"/>
    </w:rPr>
  </w:style>
  <w:style w:type="paragraph" w:styleId="Sprechblasentext">
    <w:name w:val="Balloon Text"/>
    <w:basedOn w:val="Standard"/>
    <w:link w:val="SprechblasentextZeichen"/>
    <w:uiPriority w:val="99"/>
    <w:semiHidden/>
    <w:unhideWhenUsed/>
    <w:rsid w:val="004E563F"/>
    <w:pPr>
      <w:spacing w:after="0" w:line="240" w:lineRule="auto"/>
    </w:pPr>
    <w:rPr>
      <w:rFonts w:ascii="Tahoma" w:hAnsi="Tahoma"/>
      <w:sz w:val="16"/>
      <w:szCs w:val="16"/>
    </w:rPr>
  </w:style>
  <w:style w:type="character" w:customStyle="1" w:styleId="SprechblasentextZeichen">
    <w:name w:val="Sprechblasentext Zeichen"/>
    <w:link w:val="Sprechblasentext"/>
    <w:uiPriority w:val="99"/>
    <w:semiHidden/>
    <w:rsid w:val="004E563F"/>
    <w:rPr>
      <w:rFonts w:ascii="Tahoma" w:hAnsi="Tahoma" w:cs="Tahoma"/>
      <w:sz w:val="16"/>
      <w:szCs w:val="16"/>
    </w:rPr>
  </w:style>
  <w:style w:type="paragraph" w:styleId="Funotentext">
    <w:name w:val="footnote text"/>
    <w:basedOn w:val="Standard"/>
    <w:link w:val="FunotentextZeichen"/>
    <w:uiPriority w:val="99"/>
    <w:semiHidden/>
    <w:unhideWhenUsed/>
    <w:rsid w:val="003C38FF"/>
    <w:pPr>
      <w:spacing w:after="0" w:line="240" w:lineRule="auto"/>
    </w:pPr>
    <w:rPr>
      <w:sz w:val="20"/>
      <w:szCs w:val="20"/>
    </w:rPr>
  </w:style>
  <w:style w:type="character" w:customStyle="1" w:styleId="FunotentextZeichen">
    <w:name w:val="Fußnotentext Zeichen"/>
    <w:link w:val="Funotentext"/>
    <w:uiPriority w:val="99"/>
    <w:semiHidden/>
    <w:rsid w:val="003C38FF"/>
    <w:rPr>
      <w:sz w:val="20"/>
      <w:szCs w:val="20"/>
    </w:rPr>
  </w:style>
  <w:style w:type="character" w:styleId="Funotenzeichen">
    <w:name w:val="footnote reference"/>
    <w:uiPriority w:val="99"/>
    <w:semiHidden/>
    <w:unhideWhenUsed/>
    <w:rsid w:val="003C38FF"/>
    <w:rPr>
      <w:vertAlign w:val="superscript"/>
    </w:rPr>
  </w:style>
  <w:style w:type="character" w:styleId="Link">
    <w:name w:val="Hyperlink"/>
    <w:uiPriority w:val="99"/>
    <w:unhideWhenUsed/>
    <w:rsid w:val="00C15815"/>
    <w:rPr>
      <w:color w:val="0000FF"/>
      <w:u w:val="single"/>
    </w:rPr>
  </w:style>
  <w:style w:type="character" w:styleId="GesichteterLink">
    <w:name w:val="FollowedHyperlink"/>
    <w:uiPriority w:val="99"/>
    <w:semiHidden/>
    <w:unhideWhenUsed/>
    <w:rsid w:val="00360628"/>
    <w:rPr>
      <w:color w:val="800080"/>
      <w:u w:val="single"/>
    </w:rPr>
  </w:style>
  <w:style w:type="paragraph" w:styleId="Kopfzeile">
    <w:name w:val="header"/>
    <w:basedOn w:val="Standard"/>
    <w:link w:val="KopfzeileZeichen"/>
    <w:uiPriority w:val="99"/>
    <w:unhideWhenUsed/>
    <w:rsid w:val="002473A4"/>
    <w:pPr>
      <w:tabs>
        <w:tab w:val="center" w:pos="4536"/>
        <w:tab w:val="right" w:pos="9072"/>
      </w:tabs>
    </w:pPr>
  </w:style>
  <w:style w:type="character" w:customStyle="1" w:styleId="KopfzeileZeichen">
    <w:name w:val="Kopfzeile Zeichen"/>
    <w:link w:val="Kopfzeile"/>
    <w:uiPriority w:val="99"/>
    <w:rsid w:val="002473A4"/>
    <w:rPr>
      <w:sz w:val="22"/>
      <w:szCs w:val="22"/>
      <w:lang w:eastAsia="en-US"/>
    </w:rPr>
  </w:style>
  <w:style w:type="paragraph" w:styleId="Fuzeile">
    <w:name w:val="footer"/>
    <w:basedOn w:val="Standard"/>
    <w:link w:val="FuzeileZeichen"/>
    <w:uiPriority w:val="99"/>
    <w:unhideWhenUsed/>
    <w:rsid w:val="002473A4"/>
    <w:pPr>
      <w:tabs>
        <w:tab w:val="center" w:pos="4536"/>
        <w:tab w:val="right" w:pos="9072"/>
      </w:tabs>
    </w:pPr>
  </w:style>
  <w:style w:type="character" w:customStyle="1" w:styleId="FuzeileZeichen">
    <w:name w:val="Fußzeile Zeichen"/>
    <w:link w:val="Fuzeile"/>
    <w:uiPriority w:val="99"/>
    <w:rsid w:val="002473A4"/>
    <w:rPr>
      <w:sz w:val="22"/>
      <w:szCs w:val="22"/>
      <w:lang w:eastAsia="en-US"/>
    </w:rPr>
  </w:style>
  <w:style w:type="table" w:customStyle="1" w:styleId="Tabellenraster1">
    <w:name w:val="Tabellenraster1"/>
    <w:basedOn w:val="NormaleTabelle"/>
    <w:uiPriority w:val="59"/>
    <w:rsid w:val="00C45FFA"/>
    <w:rPr>
      <w:rFonts w:eastAsia="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42BE6"/>
    <w:pPr>
      <w:ind w:left="720"/>
      <w:contextualSpacing/>
    </w:pPr>
    <w:rPr>
      <w:rFonts w:eastAsia="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A9A"/>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rbigeListe-Akzent11">
    <w:name w:val="Farbige Liste - Akzent 11"/>
    <w:basedOn w:val="Standard"/>
    <w:uiPriority w:val="34"/>
    <w:qFormat/>
    <w:rsid w:val="00132CE8"/>
    <w:pPr>
      <w:ind w:left="720"/>
      <w:contextualSpacing/>
    </w:pPr>
  </w:style>
  <w:style w:type="character" w:styleId="Kommentarzeichen">
    <w:name w:val="annotation reference"/>
    <w:uiPriority w:val="99"/>
    <w:semiHidden/>
    <w:unhideWhenUsed/>
    <w:rsid w:val="004E563F"/>
    <w:rPr>
      <w:sz w:val="16"/>
      <w:szCs w:val="16"/>
    </w:rPr>
  </w:style>
  <w:style w:type="paragraph" w:styleId="Kommentartext">
    <w:name w:val="annotation text"/>
    <w:basedOn w:val="Standard"/>
    <w:link w:val="KommentartextZeichen"/>
    <w:uiPriority w:val="99"/>
    <w:unhideWhenUsed/>
    <w:rsid w:val="004E563F"/>
    <w:pPr>
      <w:spacing w:line="240" w:lineRule="auto"/>
    </w:pPr>
    <w:rPr>
      <w:sz w:val="20"/>
      <w:szCs w:val="20"/>
    </w:rPr>
  </w:style>
  <w:style w:type="character" w:customStyle="1" w:styleId="KommentartextZeichen">
    <w:name w:val="Kommentartext Zchn"/>
    <w:link w:val="Kommentartext"/>
    <w:uiPriority w:val="99"/>
    <w:rsid w:val="004E563F"/>
    <w:rPr>
      <w:sz w:val="20"/>
      <w:szCs w:val="20"/>
    </w:rPr>
  </w:style>
  <w:style w:type="paragraph" w:styleId="Kommentarthema">
    <w:name w:val="annotation subject"/>
    <w:basedOn w:val="Kommentartext"/>
    <w:next w:val="Kommentartext"/>
    <w:link w:val="KommentarthemaZeichen"/>
    <w:uiPriority w:val="99"/>
    <w:semiHidden/>
    <w:unhideWhenUsed/>
    <w:rsid w:val="004E563F"/>
    <w:rPr>
      <w:b/>
      <w:bCs/>
    </w:rPr>
  </w:style>
  <w:style w:type="character" w:customStyle="1" w:styleId="KommentarthemaZeichen">
    <w:name w:val="Kommentarthema Zchn"/>
    <w:link w:val="Kommentarthema"/>
    <w:uiPriority w:val="99"/>
    <w:semiHidden/>
    <w:rsid w:val="004E563F"/>
    <w:rPr>
      <w:b/>
      <w:bCs/>
      <w:sz w:val="20"/>
      <w:szCs w:val="20"/>
    </w:rPr>
  </w:style>
  <w:style w:type="paragraph" w:styleId="Sprechblasentext">
    <w:name w:val="Balloon Text"/>
    <w:basedOn w:val="Standard"/>
    <w:link w:val="SprechblasentextZeichen"/>
    <w:uiPriority w:val="99"/>
    <w:semiHidden/>
    <w:unhideWhenUsed/>
    <w:rsid w:val="004E563F"/>
    <w:pPr>
      <w:spacing w:after="0" w:line="240" w:lineRule="auto"/>
    </w:pPr>
    <w:rPr>
      <w:rFonts w:ascii="Tahoma" w:hAnsi="Tahoma"/>
      <w:sz w:val="16"/>
      <w:szCs w:val="16"/>
    </w:rPr>
  </w:style>
  <w:style w:type="character" w:customStyle="1" w:styleId="SprechblasentextZeichen">
    <w:name w:val="Sprechblasentext Zchn"/>
    <w:link w:val="Sprechblasentext"/>
    <w:uiPriority w:val="99"/>
    <w:semiHidden/>
    <w:rsid w:val="004E563F"/>
    <w:rPr>
      <w:rFonts w:ascii="Tahoma" w:hAnsi="Tahoma" w:cs="Tahoma"/>
      <w:sz w:val="16"/>
      <w:szCs w:val="16"/>
    </w:rPr>
  </w:style>
  <w:style w:type="paragraph" w:styleId="Funotentext">
    <w:name w:val="footnote text"/>
    <w:basedOn w:val="Standard"/>
    <w:link w:val="FunotentextZeichen"/>
    <w:uiPriority w:val="99"/>
    <w:semiHidden/>
    <w:unhideWhenUsed/>
    <w:rsid w:val="003C38FF"/>
    <w:pPr>
      <w:spacing w:after="0" w:line="240" w:lineRule="auto"/>
    </w:pPr>
    <w:rPr>
      <w:sz w:val="20"/>
      <w:szCs w:val="20"/>
    </w:rPr>
  </w:style>
  <w:style w:type="character" w:customStyle="1" w:styleId="FunotentextZeichen">
    <w:name w:val="Fußnotentext Zchn"/>
    <w:link w:val="Funotentext"/>
    <w:uiPriority w:val="99"/>
    <w:semiHidden/>
    <w:rsid w:val="003C38FF"/>
    <w:rPr>
      <w:sz w:val="20"/>
      <w:szCs w:val="20"/>
    </w:rPr>
  </w:style>
  <w:style w:type="character" w:styleId="Funotenzeichen">
    <w:name w:val="footnote reference"/>
    <w:uiPriority w:val="99"/>
    <w:semiHidden/>
    <w:unhideWhenUsed/>
    <w:rsid w:val="003C38FF"/>
    <w:rPr>
      <w:vertAlign w:val="superscript"/>
    </w:rPr>
  </w:style>
  <w:style w:type="character" w:styleId="Link">
    <w:name w:val="Hyperlink"/>
    <w:uiPriority w:val="99"/>
    <w:unhideWhenUsed/>
    <w:rsid w:val="00C15815"/>
    <w:rPr>
      <w:color w:val="0000FF"/>
      <w:u w:val="single"/>
    </w:rPr>
  </w:style>
  <w:style w:type="character" w:styleId="GesichteterLink">
    <w:name w:val="FollowedHyperlink"/>
    <w:uiPriority w:val="99"/>
    <w:semiHidden/>
    <w:unhideWhenUsed/>
    <w:rsid w:val="00360628"/>
    <w:rPr>
      <w:color w:val="800080"/>
      <w:u w:val="single"/>
    </w:rPr>
  </w:style>
  <w:style w:type="paragraph" w:styleId="Kopfzeile">
    <w:name w:val="header"/>
    <w:basedOn w:val="Standard"/>
    <w:link w:val="KopfzeileZeichen"/>
    <w:uiPriority w:val="99"/>
    <w:unhideWhenUsed/>
    <w:rsid w:val="002473A4"/>
    <w:pPr>
      <w:tabs>
        <w:tab w:val="center" w:pos="4536"/>
        <w:tab w:val="right" w:pos="9072"/>
      </w:tabs>
    </w:pPr>
  </w:style>
  <w:style w:type="character" w:customStyle="1" w:styleId="KopfzeileZeichen">
    <w:name w:val="Kopfzeile Zchn"/>
    <w:link w:val="Kopfzeile"/>
    <w:uiPriority w:val="99"/>
    <w:rsid w:val="002473A4"/>
    <w:rPr>
      <w:sz w:val="22"/>
      <w:szCs w:val="22"/>
      <w:lang w:eastAsia="en-US"/>
    </w:rPr>
  </w:style>
  <w:style w:type="paragraph" w:styleId="Fuzeile">
    <w:name w:val="footer"/>
    <w:basedOn w:val="Standard"/>
    <w:link w:val="FuzeileZeichen"/>
    <w:uiPriority w:val="99"/>
    <w:unhideWhenUsed/>
    <w:rsid w:val="002473A4"/>
    <w:pPr>
      <w:tabs>
        <w:tab w:val="center" w:pos="4536"/>
        <w:tab w:val="right" w:pos="9072"/>
      </w:tabs>
    </w:pPr>
  </w:style>
  <w:style w:type="character" w:customStyle="1" w:styleId="FuzeileZeichen">
    <w:name w:val="Fußzeile Zchn"/>
    <w:link w:val="Fuzeile"/>
    <w:uiPriority w:val="99"/>
    <w:rsid w:val="002473A4"/>
    <w:rPr>
      <w:sz w:val="22"/>
      <w:szCs w:val="22"/>
      <w:lang w:eastAsia="en-US"/>
    </w:rPr>
  </w:style>
  <w:style w:type="table" w:customStyle="1" w:styleId="Tabellenraster1">
    <w:name w:val="Tabellenraster1"/>
    <w:basedOn w:val="NormaleTabelle"/>
    <w:uiPriority w:val="59"/>
    <w:rsid w:val="00C45FFA"/>
    <w:rPr>
      <w:rFonts w:eastAsia="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42BE6"/>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FDC9-A0AE-D247-9CCD-80CE4442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1811</Words>
  <Characters>11410</Characters>
  <Application>Microsoft Macintosh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WILDE BEUGER SOLMECKE GbR</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Annika Dam</dc:creator>
  <cp:lastModifiedBy>Holger Mügge</cp:lastModifiedBy>
  <cp:revision>3</cp:revision>
  <cp:lastPrinted>2015-09-24T07:12:00Z</cp:lastPrinted>
  <dcterms:created xsi:type="dcterms:W3CDTF">2015-12-21T08:56:00Z</dcterms:created>
  <dcterms:modified xsi:type="dcterms:W3CDTF">2015-12-21T10:03:00Z</dcterms:modified>
</cp:coreProperties>
</file>